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0970" w14:textId="40B8DD2E" w:rsidR="00764B36" w:rsidRPr="00764B36" w:rsidRDefault="00764B36" w:rsidP="00764B36">
      <w:pPr>
        <w:spacing w:after="118" w:line="328" w:lineRule="auto"/>
        <w:ind w:left="-5" w:right="919" w:hanging="10"/>
        <w:jc w:val="both"/>
        <w:rPr>
          <w:rFonts w:cstheme="minorHAnsi"/>
          <w:color w:val="595959" w:themeColor="text1" w:themeTint="A6"/>
        </w:rPr>
      </w:pPr>
      <w:r w:rsidRPr="00764B36">
        <w:rPr>
          <w:rFonts w:eastAsia="Times New Roman" w:cstheme="minorHAnsi"/>
          <w:color w:val="595959" w:themeColor="text1" w:themeTint="A6"/>
          <w:sz w:val="24"/>
        </w:rPr>
        <w:t xml:space="preserve">After successful Thunderdome installation, </w:t>
      </w:r>
      <w:r>
        <w:rPr>
          <w:rFonts w:eastAsia="Times New Roman" w:cstheme="minorHAnsi"/>
          <w:color w:val="595959" w:themeColor="text1" w:themeTint="A6"/>
          <w:sz w:val="24"/>
        </w:rPr>
        <w:t xml:space="preserve">Thunderdome </w:t>
      </w:r>
      <w:r w:rsidRPr="00764B36">
        <w:rPr>
          <w:rFonts w:eastAsia="Times New Roman" w:cstheme="minorHAnsi"/>
          <w:color w:val="595959" w:themeColor="text1" w:themeTint="A6"/>
          <w:sz w:val="24"/>
        </w:rPr>
        <w:t xml:space="preserve">appears </w:t>
      </w:r>
      <w:r>
        <w:rPr>
          <w:rFonts w:eastAsia="Times New Roman" w:cstheme="minorHAnsi"/>
          <w:color w:val="595959" w:themeColor="text1" w:themeTint="A6"/>
          <w:sz w:val="24"/>
        </w:rPr>
        <w:t xml:space="preserve">in the Vault Explorer Tools menu, </w:t>
      </w:r>
      <w:r w:rsidRPr="00764B36">
        <w:rPr>
          <w:rFonts w:eastAsia="Times New Roman" w:cstheme="minorHAnsi"/>
          <w:color w:val="595959" w:themeColor="text1" w:themeTint="A6"/>
          <w:sz w:val="24"/>
        </w:rPr>
        <w:t>(see Fig.</w:t>
      </w:r>
      <w:r w:rsidR="008312B3">
        <w:rPr>
          <w:rFonts w:eastAsia="Times New Roman" w:cstheme="minorHAnsi"/>
          <w:color w:val="595959" w:themeColor="text1" w:themeTint="A6"/>
          <w:sz w:val="24"/>
        </w:rPr>
        <w:t>1</w:t>
      </w:r>
      <w:r w:rsidRPr="00764B36">
        <w:rPr>
          <w:rFonts w:eastAsia="Times New Roman" w:cstheme="minorHAnsi"/>
          <w:color w:val="595959" w:themeColor="text1" w:themeTint="A6"/>
          <w:sz w:val="24"/>
        </w:rPr>
        <w:t xml:space="preserve">). To launch it, click, depending on your needs, </w:t>
      </w:r>
      <w:r w:rsidRPr="00764B36">
        <w:rPr>
          <w:rFonts w:eastAsia="Times New Roman" w:cstheme="minorHAnsi"/>
          <w:i/>
          <w:color w:val="595959" w:themeColor="text1" w:themeTint="A6"/>
          <w:sz w:val="24"/>
        </w:rPr>
        <w:t>Backup Vault Settings</w:t>
      </w:r>
      <w:r>
        <w:rPr>
          <w:rFonts w:eastAsia="Times New Roman" w:cstheme="minorHAnsi"/>
          <w:color w:val="595959" w:themeColor="text1" w:themeTint="A6"/>
          <w:sz w:val="24"/>
        </w:rPr>
        <w:t xml:space="preserve">, </w:t>
      </w:r>
      <w:r w:rsidRPr="00764B36">
        <w:rPr>
          <w:rFonts w:eastAsia="Times New Roman" w:cstheme="minorHAnsi"/>
          <w:i/>
          <w:color w:val="595959" w:themeColor="text1" w:themeTint="A6"/>
          <w:sz w:val="24"/>
        </w:rPr>
        <w:t>Create Deployment</w:t>
      </w:r>
      <w:r w:rsidR="00CA1D78">
        <w:rPr>
          <w:rFonts w:eastAsia="Times New Roman" w:cstheme="minorHAnsi"/>
          <w:color w:val="595959" w:themeColor="text1" w:themeTint="A6"/>
          <w:sz w:val="24"/>
        </w:rPr>
        <w:t>, Deploy</w:t>
      </w:r>
      <w:r w:rsidRPr="00764B36">
        <w:rPr>
          <w:rFonts w:eastAsia="Times New Roman" w:cstheme="minorHAnsi"/>
          <w:color w:val="595959" w:themeColor="text1" w:themeTint="A6"/>
          <w:sz w:val="24"/>
        </w:rPr>
        <w:t xml:space="preserve">. </w:t>
      </w:r>
    </w:p>
    <w:p w14:paraId="1B02D957" w14:textId="0CA2D6FD" w:rsidR="005615B4" w:rsidRDefault="00764B36">
      <w:ins w:id="0" w:author="Vitalii Sukhomlyn" w:date="2019-07-28T11:44:00Z">
        <w:r w:rsidRPr="00764B36">
          <w:drawing>
            <wp:inline distT="0" distB="0" distL="0" distR="0" wp14:anchorId="1C96F7E4" wp14:editId="452777FC">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8075"/>
                      </a:xfrm>
                      <a:prstGeom prst="rect">
                        <a:avLst/>
                      </a:prstGeom>
                    </pic:spPr>
                  </pic:pic>
                </a:graphicData>
              </a:graphic>
            </wp:inline>
          </w:drawing>
        </w:r>
      </w:ins>
    </w:p>
    <w:p w14:paraId="16575753" w14:textId="5826722E" w:rsidR="008312B3" w:rsidRDefault="008312B3" w:rsidP="008312B3">
      <w:pPr>
        <w:spacing w:after="643" w:line="264" w:lineRule="auto"/>
        <w:ind w:right="932"/>
        <w:jc w:val="center"/>
        <w:rPr>
          <w:rFonts w:eastAsia="Times New Roman" w:cstheme="minorHAnsi"/>
          <w:i/>
          <w:color w:val="595959"/>
          <w:sz w:val="24"/>
          <w:szCs w:val="24"/>
        </w:rPr>
      </w:pPr>
      <w:r w:rsidRPr="008312B3">
        <w:rPr>
          <w:rFonts w:eastAsia="Times New Roman" w:cstheme="minorHAnsi"/>
          <w:i/>
          <w:color w:val="595959"/>
          <w:sz w:val="24"/>
          <w:szCs w:val="24"/>
        </w:rPr>
        <w:t xml:space="preserve">Figure </w:t>
      </w:r>
      <w:r>
        <w:rPr>
          <w:rFonts w:eastAsia="Times New Roman" w:cstheme="minorHAnsi"/>
          <w:i/>
          <w:color w:val="595959"/>
          <w:sz w:val="24"/>
          <w:szCs w:val="24"/>
        </w:rPr>
        <w:t>1</w:t>
      </w:r>
      <w:r w:rsidRPr="008312B3">
        <w:rPr>
          <w:rFonts w:eastAsia="Times New Roman" w:cstheme="minorHAnsi"/>
          <w:i/>
          <w:color w:val="595959"/>
          <w:sz w:val="24"/>
          <w:szCs w:val="24"/>
        </w:rPr>
        <w:t xml:space="preserve">. Thunderdome </w:t>
      </w:r>
      <w:r>
        <w:rPr>
          <w:rFonts w:eastAsia="Times New Roman" w:cstheme="minorHAnsi"/>
          <w:i/>
          <w:color w:val="595959"/>
          <w:sz w:val="24"/>
          <w:szCs w:val="24"/>
        </w:rPr>
        <w:t>i</w:t>
      </w:r>
      <w:r w:rsidRPr="008312B3">
        <w:rPr>
          <w:rFonts w:eastAsia="Times New Roman" w:cstheme="minorHAnsi"/>
          <w:i/>
          <w:color w:val="595959"/>
          <w:sz w:val="24"/>
          <w:szCs w:val="24"/>
        </w:rPr>
        <w:t xml:space="preserve">n the Tools menu </w:t>
      </w:r>
    </w:p>
    <w:p w14:paraId="5E1E54CA" w14:textId="55F726E7" w:rsidR="008312B3" w:rsidRDefault="008312B3"/>
    <w:p w14:paraId="059C3DBE" w14:textId="55F962FC" w:rsidR="008312B3" w:rsidRDefault="008312B3"/>
    <w:p w14:paraId="5B5749E4" w14:textId="3EBAA2B2" w:rsidR="008312B3" w:rsidRDefault="008312B3"/>
    <w:p w14:paraId="19004B9A" w14:textId="3B610A9E" w:rsidR="008312B3" w:rsidRDefault="008312B3"/>
    <w:p w14:paraId="14E127AB" w14:textId="1CBB7D8D" w:rsidR="008312B3" w:rsidRDefault="008312B3"/>
    <w:p w14:paraId="5FCC4710" w14:textId="3ACF1D89" w:rsidR="008312B3" w:rsidRDefault="008312B3"/>
    <w:p w14:paraId="36ACD9C0" w14:textId="202A7172" w:rsidR="008312B3" w:rsidRDefault="008312B3"/>
    <w:p w14:paraId="174EDBF6" w14:textId="47593306" w:rsidR="008312B3" w:rsidRDefault="008312B3"/>
    <w:p w14:paraId="44075209" w14:textId="67E2E97A" w:rsidR="008312B3" w:rsidRDefault="008312B3"/>
    <w:p w14:paraId="4153F806" w14:textId="16F3D784" w:rsidR="008312B3" w:rsidRDefault="008312B3"/>
    <w:p w14:paraId="48C05E70" w14:textId="48C2AA84" w:rsidR="008312B3" w:rsidRDefault="008312B3">
      <w:pPr>
        <w:rPr>
          <w:color w:val="4472C4" w:themeColor="accent1"/>
          <w:sz w:val="44"/>
          <w:szCs w:val="44"/>
        </w:rPr>
      </w:pPr>
      <w:bookmarkStart w:id="1" w:name="_Toc535930661"/>
      <w:r w:rsidRPr="008312B3">
        <w:rPr>
          <w:color w:val="4472C4" w:themeColor="accent1"/>
          <w:sz w:val="44"/>
          <w:szCs w:val="44"/>
        </w:rPr>
        <w:lastRenderedPageBreak/>
        <w:t>Functionality</w:t>
      </w:r>
      <w:bookmarkEnd w:id="1"/>
    </w:p>
    <w:p w14:paraId="6F145F98" w14:textId="77777777" w:rsidR="008312B3" w:rsidRPr="008312B3" w:rsidRDefault="008312B3">
      <w:pPr>
        <w:rPr>
          <w:color w:val="4472C4" w:themeColor="accent1"/>
          <w:sz w:val="44"/>
          <w:szCs w:val="44"/>
        </w:rPr>
      </w:pPr>
    </w:p>
    <w:p w14:paraId="57954193" w14:textId="6D84E9C1" w:rsidR="008312B3" w:rsidRDefault="008312B3" w:rsidP="008312B3">
      <w:pPr>
        <w:pStyle w:val="Heading2"/>
        <w:ind w:left="0" w:firstLine="0"/>
        <w:rPr>
          <w:b/>
        </w:rPr>
      </w:pPr>
      <w:bookmarkStart w:id="2" w:name="_Toc535930662"/>
      <w:r w:rsidRPr="008312B3">
        <w:rPr>
          <w:b/>
        </w:rPr>
        <w:t>Backup Vault Settings</w:t>
      </w:r>
      <w:bookmarkEnd w:id="2"/>
      <w:r w:rsidRPr="008312B3">
        <w:rPr>
          <w:b/>
        </w:rPr>
        <w:t xml:space="preserve">  </w:t>
      </w:r>
    </w:p>
    <w:p w14:paraId="1F088E8C" w14:textId="26514709" w:rsidR="00653273" w:rsidRDefault="00653273" w:rsidP="00653273"/>
    <w:p w14:paraId="171EE443" w14:textId="0CA7DEDA" w:rsidR="00653273" w:rsidRPr="00653273" w:rsidRDefault="00653273" w:rsidP="00653273">
      <w:pPr>
        <w:rPr>
          <w:rFonts w:cstheme="minorHAnsi"/>
          <w:sz w:val="24"/>
          <w:szCs w:val="24"/>
        </w:rPr>
      </w:pPr>
      <w:r>
        <w:br/>
      </w:r>
      <w:r w:rsidRPr="00653273">
        <w:rPr>
          <w:rFonts w:cstheme="minorHAnsi"/>
          <w:color w:val="222222"/>
          <w:sz w:val="24"/>
          <w:szCs w:val="24"/>
          <w:shd w:val="clear" w:color="auto" w:fill="F8F9FA"/>
        </w:rPr>
        <w:t>This function saves all settings in an archive file</w:t>
      </w:r>
      <w:r>
        <w:rPr>
          <w:rFonts w:cstheme="minorHAnsi"/>
          <w:color w:val="222222"/>
          <w:sz w:val="24"/>
          <w:szCs w:val="24"/>
          <w:shd w:val="clear" w:color="auto" w:fill="F8F9FA"/>
        </w:rPr>
        <w:t xml:space="preserve"> </w:t>
      </w:r>
      <w:r w:rsidRPr="00653273">
        <w:rPr>
          <w:rFonts w:ascii="Times New Roman" w:eastAsia="Times New Roman" w:hAnsi="Times New Roman" w:cs="Times New Roman"/>
          <w:color w:val="4D4D4D"/>
          <w:sz w:val="24"/>
        </w:rPr>
        <w:t xml:space="preserve">(see Fig. </w:t>
      </w:r>
      <w:r>
        <w:rPr>
          <w:rFonts w:ascii="Times New Roman" w:eastAsia="Times New Roman" w:hAnsi="Times New Roman" w:cs="Times New Roman"/>
          <w:color w:val="4D4D4D"/>
          <w:sz w:val="24"/>
        </w:rPr>
        <w:t>2</w:t>
      </w:r>
      <w:r w:rsidRPr="00653273">
        <w:rPr>
          <w:rFonts w:ascii="Times New Roman" w:eastAsia="Times New Roman" w:hAnsi="Times New Roman" w:cs="Times New Roman"/>
          <w:color w:val="4D4D4D"/>
          <w:sz w:val="24"/>
        </w:rPr>
        <w:t>).</w:t>
      </w:r>
      <w:r w:rsidRPr="00653273">
        <w:rPr>
          <w:rFonts w:cstheme="minorHAnsi"/>
          <w:color w:val="222222"/>
          <w:sz w:val="24"/>
          <w:szCs w:val="24"/>
          <w:shd w:val="clear" w:color="auto" w:fill="F8F9FA"/>
        </w:rPr>
        <w:t xml:space="preserve"> This feature has remained unchanged. The </w:t>
      </w:r>
      <w:r w:rsidR="00545495">
        <w:rPr>
          <w:rFonts w:cstheme="minorHAnsi"/>
          <w:color w:val="222222"/>
          <w:sz w:val="24"/>
          <w:szCs w:val="24"/>
          <w:shd w:val="clear" w:color="auto" w:fill="F8F9FA"/>
        </w:rPr>
        <w:t>Restore Vault Settings</w:t>
      </w:r>
      <w:r w:rsidRPr="00653273">
        <w:rPr>
          <w:rFonts w:cstheme="minorHAnsi"/>
          <w:color w:val="222222"/>
          <w:sz w:val="24"/>
          <w:szCs w:val="24"/>
          <w:shd w:val="clear" w:color="auto" w:fill="F8F9FA"/>
        </w:rPr>
        <w:t xml:space="preserve"> feature has been removed in the Autodesk version.</w:t>
      </w:r>
    </w:p>
    <w:p w14:paraId="21ADA4EA" w14:textId="1D9C7017" w:rsidR="00653273" w:rsidRDefault="00653273" w:rsidP="00653273"/>
    <w:p w14:paraId="1584D5FC" w14:textId="428D798D" w:rsidR="00653273" w:rsidRDefault="00653273" w:rsidP="00653273">
      <w:r w:rsidRPr="00653273">
        <w:drawing>
          <wp:inline distT="0" distB="0" distL="0" distR="0" wp14:anchorId="53958E5F" wp14:editId="24FBDE1E">
            <wp:extent cx="5943600" cy="3363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3595"/>
                    </a:xfrm>
                    <a:prstGeom prst="rect">
                      <a:avLst/>
                    </a:prstGeom>
                  </pic:spPr>
                </pic:pic>
              </a:graphicData>
            </a:graphic>
          </wp:inline>
        </w:drawing>
      </w:r>
    </w:p>
    <w:p w14:paraId="24597AB1" w14:textId="6ECDADF0" w:rsidR="00653273" w:rsidRPr="0081746C" w:rsidRDefault="00653273" w:rsidP="00653273">
      <w:pPr>
        <w:spacing w:after="132"/>
        <w:ind w:left="2362"/>
        <w:rPr>
          <w:rFonts w:cstheme="minorHAnsi"/>
          <w:i/>
          <w:sz w:val="24"/>
          <w:szCs w:val="24"/>
        </w:rPr>
      </w:pPr>
      <w:r w:rsidRPr="0081746C">
        <w:rPr>
          <w:rFonts w:eastAsia="Times New Roman" w:cstheme="minorHAnsi"/>
          <w:i/>
          <w:color w:val="595959"/>
          <w:sz w:val="24"/>
          <w:szCs w:val="24"/>
        </w:rPr>
        <w:t xml:space="preserve">Figure </w:t>
      </w:r>
      <w:r w:rsidRPr="0081746C">
        <w:rPr>
          <w:rFonts w:eastAsia="Times New Roman" w:cstheme="minorHAnsi"/>
          <w:i/>
          <w:color w:val="595959"/>
          <w:sz w:val="24"/>
          <w:szCs w:val="24"/>
        </w:rPr>
        <w:t>2</w:t>
      </w:r>
      <w:r w:rsidRPr="0081746C">
        <w:rPr>
          <w:rFonts w:eastAsia="Times New Roman" w:cstheme="minorHAnsi"/>
          <w:i/>
          <w:color w:val="595959"/>
          <w:sz w:val="24"/>
          <w:szCs w:val="24"/>
        </w:rPr>
        <w:t xml:space="preserve">. Backup Vault Settings in the Thunderdome menu </w:t>
      </w:r>
    </w:p>
    <w:p w14:paraId="487CF48F" w14:textId="77777777" w:rsidR="00653273" w:rsidRPr="00653273" w:rsidRDefault="00653273" w:rsidP="00653273"/>
    <w:p w14:paraId="7BD91590" w14:textId="0909F850" w:rsidR="008312B3" w:rsidRDefault="008312B3">
      <w:pPr>
        <w:rPr>
          <w:color w:val="4472C4" w:themeColor="accent1"/>
          <w:sz w:val="44"/>
          <w:szCs w:val="44"/>
        </w:rPr>
      </w:pPr>
    </w:p>
    <w:p w14:paraId="5E87C28B" w14:textId="193F3227" w:rsidR="0081746C" w:rsidRDefault="0081746C">
      <w:pPr>
        <w:rPr>
          <w:color w:val="4472C4" w:themeColor="accent1"/>
          <w:sz w:val="44"/>
          <w:szCs w:val="44"/>
        </w:rPr>
      </w:pPr>
    </w:p>
    <w:p w14:paraId="2873CBF9" w14:textId="7D64E612" w:rsidR="0081746C" w:rsidRDefault="0081746C">
      <w:pPr>
        <w:rPr>
          <w:color w:val="4472C4" w:themeColor="accent1"/>
          <w:sz w:val="44"/>
          <w:szCs w:val="44"/>
        </w:rPr>
      </w:pPr>
    </w:p>
    <w:p w14:paraId="608B381B" w14:textId="35669F78" w:rsidR="0081746C" w:rsidRDefault="0081746C" w:rsidP="0081746C">
      <w:pPr>
        <w:pStyle w:val="Heading2"/>
        <w:ind w:left="-5"/>
        <w:rPr>
          <w:b/>
        </w:rPr>
      </w:pPr>
      <w:bookmarkStart w:id="3" w:name="_Toc535930663"/>
      <w:r w:rsidRPr="0081746C">
        <w:rPr>
          <w:b/>
        </w:rPr>
        <w:lastRenderedPageBreak/>
        <w:t>Create Deployment</w:t>
      </w:r>
      <w:bookmarkEnd w:id="3"/>
      <w:r w:rsidRPr="0081746C">
        <w:rPr>
          <w:b/>
        </w:rPr>
        <w:t xml:space="preserve"> </w:t>
      </w:r>
    </w:p>
    <w:p w14:paraId="3D007E36" w14:textId="77777777" w:rsidR="0081746C" w:rsidRPr="0081746C" w:rsidRDefault="0081746C" w:rsidP="0081746C"/>
    <w:p w14:paraId="57F458B2" w14:textId="77777777" w:rsidR="0081746C" w:rsidRPr="0081746C" w:rsidRDefault="0081746C" w:rsidP="0081746C">
      <w:pPr>
        <w:spacing w:after="4" w:line="254" w:lineRule="auto"/>
        <w:ind w:left="-5" w:right="919" w:hanging="10"/>
        <w:jc w:val="both"/>
        <w:rPr>
          <w:rFonts w:cstheme="minorHAnsi"/>
          <w:color w:val="595959" w:themeColor="text1" w:themeTint="A6"/>
        </w:rPr>
      </w:pPr>
      <w:r w:rsidRPr="0081746C">
        <w:rPr>
          <w:rFonts w:eastAsia="Times New Roman" w:cstheme="minorHAnsi"/>
          <w:color w:val="595959"/>
          <w:sz w:val="24"/>
        </w:rPr>
        <w:t xml:space="preserve">To use this feature, take these steps: </w:t>
      </w:r>
    </w:p>
    <w:p w14:paraId="53FB8C4A" w14:textId="53C1502E" w:rsidR="0081746C" w:rsidRPr="0081746C" w:rsidRDefault="001F5AC0" w:rsidP="0081746C">
      <w:pPr>
        <w:numPr>
          <w:ilvl w:val="0"/>
          <w:numId w:val="2"/>
        </w:numPr>
        <w:spacing w:after="12"/>
        <w:ind w:right="926"/>
        <w:jc w:val="both"/>
        <w:rPr>
          <w:rFonts w:cstheme="minorHAnsi"/>
          <w:color w:val="595959" w:themeColor="text1" w:themeTint="A6"/>
        </w:rPr>
      </w:pPr>
      <w:r>
        <w:rPr>
          <w:rFonts w:eastAsia="Times New Roman" w:cstheme="minorHAnsi"/>
          <w:color w:val="595959"/>
          <w:sz w:val="24"/>
        </w:rPr>
        <w:t xml:space="preserve">1. </w:t>
      </w:r>
      <w:r w:rsidR="0081746C" w:rsidRPr="0081746C">
        <w:rPr>
          <w:rFonts w:eastAsia="Times New Roman" w:cstheme="minorHAnsi"/>
          <w:color w:val="595959"/>
          <w:sz w:val="24"/>
        </w:rPr>
        <w:t xml:space="preserve">In the Tools menu, point to Thunderdome, and then click Create Deployment (see Fig. </w:t>
      </w:r>
      <w:r w:rsidR="0081746C">
        <w:rPr>
          <w:rFonts w:eastAsia="Times New Roman" w:cstheme="minorHAnsi"/>
          <w:color w:val="595959"/>
          <w:sz w:val="24"/>
        </w:rPr>
        <w:t>3</w:t>
      </w:r>
      <w:r w:rsidR="0081746C" w:rsidRPr="0081746C">
        <w:rPr>
          <w:rFonts w:eastAsia="Times New Roman" w:cstheme="minorHAnsi"/>
          <w:color w:val="595959"/>
          <w:sz w:val="24"/>
        </w:rPr>
        <w:t xml:space="preserve">). </w:t>
      </w:r>
    </w:p>
    <w:p w14:paraId="3D23256C" w14:textId="085F64CC" w:rsidR="0081746C" w:rsidRDefault="0081746C" w:rsidP="0081746C">
      <w:pPr>
        <w:spacing w:after="12"/>
        <w:ind w:right="926"/>
        <w:jc w:val="both"/>
        <w:rPr>
          <w:rFonts w:eastAsia="Times New Roman" w:cstheme="minorHAnsi"/>
          <w:color w:val="595959"/>
          <w:sz w:val="24"/>
        </w:rPr>
      </w:pPr>
    </w:p>
    <w:p w14:paraId="4EAAA14D" w14:textId="6C26D209" w:rsidR="0081746C" w:rsidRPr="0081746C" w:rsidRDefault="0081746C" w:rsidP="0081746C">
      <w:pPr>
        <w:spacing w:after="12"/>
        <w:ind w:right="926"/>
        <w:jc w:val="both"/>
        <w:rPr>
          <w:rFonts w:cstheme="minorHAnsi"/>
          <w:color w:val="595959" w:themeColor="text1" w:themeTint="A6"/>
        </w:rPr>
      </w:pPr>
      <w:r w:rsidRPr="0081746C">
        <w:rPr>
          <w:rFonts w:cstheme="minorHAnsi"/>
          <w:color w:val="595959" w:themeColor="text1" w:themeTint="A6"/>
        </w:rPr>
        <w:drawing>
          <wp:inline distT="0" distB="0" distL="0" distR="0" wp14:anchorId="2854A738" wp14:editId="529FE43D">
            <wp:extent cx="5620534" cy="35723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3572374"/>
                    </a:xfrm>
                    <a:prstGeom prst="rect">
                      <a:avLst/>
                    </a:prstGeom>
                  </pic:spPr>
                </pic:pic>
              </a:graphicData>
            </a:graphic>
          </wp:inline>
        </w:drawing>
      </w:r>
    </w:p>
    <w:p w14:paraId="5CC448E4" w14:textId="3A2DE0D5" w:rsidR="0081746C" w:rsidRPr="007160CA" w:rsidRDefault="0081746C" w:rsidP="0081746C">
      <w:pPr>
        <w:spacing w:after="113"/>
        <w:ind w:left="2244"/>
        <w:rPr>
          <w:rFonts w:asciiTheme="majorHAnsi" w:eastAsia="Times New Roman" w:hAnsiTheme="majorHAnsi" w:cstheme="majorHAnsi"/>
          <w:i/>
          <w:color w:val="4D4D4D"/>
          <w:sz w:val="26"/>
        </w:rPr>
      </w:pPr>
      <w:r w:rsidRPr="007160CA">
        <w:rPr>
          <w:rFonts w:asciiTheme="majorHAnsi" w:eastAsia="Times New Roman" w:hAnsiTheme="majorHAnsi" w:cstheme="majorHAnsi"/>
          <w:i/>
          <w:sz w:val="24"/>
        </w:rPr>
        <w:t xml:space="preserve">Figure </w:t>
      </w:r>
      <w:r w:rsidRPr="007160CA">
        <w:rPr>
          <w:rFonts w:asciiTheme="majorHAnsi" w:eastAsia="Times New Roman" w:hAnsiTheme="majorHAnsi" w:cstheme="majorHAnsi"/>
          <w:i/>
          <w:color w:val="595959" w:themeColor="text1" w:themeTint="A6"/>
          <w:sz w:val="24"/>
        </w:rPr>
        <w:t>3</w:t>
      </w:r>
      <w:r w:rsidRPr="007160CA">
        <w:rPr>
          <w:rFonts w:asciiTheme="majorHAnsi" w:eastAsia="Times New Roman" w:hAnsiTheme="majorHAnsi" w:cstheme="majorHAnsi"/>
          <w:i/>
          <w:sz w:val="24"/>
        </w:rPr>
        <w:t>. Create Deployment in the Thunderdome menu</w:t>
      </w:r>
      <w:r w:rsidRPr="007160CA">
        <w:rPr>
          <w:rFonts w:asciiTheme="majorHAnsi" w:eastAsia="Times New Roman" w:hAnsiTheme="majorHAnsi" w:cstheme="majorHAnsi"/>
          <w:i/>
          <w:color w:val="4D4D4D"/>
          <w:sz w:val="26"/>
        </w:rPr>
        <w:t xml:space="preserve"> </w:t>
      </w:r>
    </w:p>
    <w:p w14:paraId="0D172958" w14:textId="3CAE9C9E" w:rsidR="001F5AC0" w:rsidRPr="00545495" w:rsidRDefault="00545495" w:rsidP="0081746C">
      <w:pPr>
        <w:spacing w:after="113"/>
        <w:ind w:left="2244"/>
        <w:rPr>
          <w:rFonts w:ascii="Times New Roman" w:eastAsia="Times New Roman" w:hAnsi="Times New Roman" w:cs="Times New Roman"/>
          <w:b/>
          <w:color w:val="4D4D4D"/>
          <w:sz w:val="28"/>
          <w:szCs w:val="28"/>
        </w:rPr>
      </w:pPr>
      <w:r w:rsidRPr="00545495">
        <w:rPr>
          <w:rFonts w:ascii="Times New Roman" w:eastAsia="Times New Roman" w:hAnsi="Times New Roman" w:cs="Times New Roman"/>
          <w:b/>
          <w:color w:val="4D4D4D"/>
          <w:sz w:val="28"/>
          <w:szCs w:val="28"/>
        </w:rPr>
        <w:t>Now only admin can do the deployment!</w:t>
      </w:r>
    </w:p>
    <w:p w14:paraId="59EF2615" w14:textId="40CF7880" w:rsidR="007160CA" w:rsidRPr="00892473" w:rsidRDefault="007160CA" w:rsidP="00545495">
      <w:pPr>
        <w:numPr>
          <w:ilvl w:val="0"/>
          <w:numId w:val="1"/>
        </w:numPr>
        <w:spacing w:after="4" w:line="254" w:lineRule="auto"/>
        <w:ind w:right="926" w:hanging="360"/>
        <w:jc w:val="both"/>
        <w:rPr>
          <w:rFonts w:cstheme="minorHAnsi"/>
          <w:color w:val="595959" w:themeColor="text1" w:themeTint="A6"/>
          <w:sz w:val="24"/>
          <w:szCs w:val="24"/>
        </w:rPr>
      </w:pPr>
      <w:r w:rsidRPr="007160CA">
        <w:rPr>
          <w:rFonts w:ascii="Times New Roman" w:eastAsia="Times New Roman" w:hAnsi="Times New Roman" w:cs="Times New Roman"/>
          <w:color w:val="4D4D4D"/>
          <w:sz w:val="24"/>
        </w:rPr>
        <w:t xml:space="preserve"> In the “Create Deployment” dialog box (see Fig. 4) select the type of deployment, there are two types, default or new, if you choose the default, then proceed to the next steps.</w:t>
      </w:r>
    </w:p>
    <w:p w14:paraId="724E9A31" w14:textId="77777777" w:rsidR="00892473" w:rsidRPr="0091034D" w:rsidRDefault="00892473" w:rsidP="00892473">
      <w:pPr>
        <w:spacing w:after="4" w:line="254" w:lineRule="auto"/>
        <w:ind w:left="720" w:right="926"/>
        <w:jc w:val="both"/>
        <w:rPr>
          <w:rFonts w:cstheme="minorHAnsi"/>
          <w:color w:val="595959" w:themeColor="text1" w:themeTint="A6"/>
          <w:sz w:val="24"/>
          <w:szCs w:val="24"/>
        </w:rPr>
      </w:pPr>
    </w:p>
    <w:p w14:paraId="1F1EE104" w14:textId="429546CD" w:rsidR="0091034D" w:rsidRPr="007160CA" w:rsidRDefault="0091034D" w:rsidP="00DA3639">
      <w:pPr>
        <w:numPr>
          <w:ilvl w:val="0"/>
          <w:numId w:val="4"/>
        </w:numPr>
        <w:spacing w:after="4" w:line="254" w:lineRule="auto"/>
        <w:ind w:right="926"/>
        <w:jc w:val="both"/>
        <w:rPr>
          <w:rFonts w:cstheme="minorHAnsi"/>
          <w:color w:val="595959" w:themeColor="text1" w:themeTint="A6"/>
          <w:sz w:val="24"/>
          <w:szCs w:val="24"/>
        </w:rPr>
      </w:pPr>
      <w:r w:rsidRPr="0091034D">
        <w:rPr>
          <w:rFonts w:cstheme="minorHAnsi"/>
          <w:color w:val="595959" w:themeColor="text1" w:themeTint="A6"/>
          <w:sz w:val="24"/>
          <w:szCs w:val="24"/>
        </w:rPr>
        <w:t>By default, forced deployment is disabled, if you enable it, the user will constantly be offered to update the data and he will not be able to select the item:</w:t>
      </w:r>
      <w:r>
        <w:rPr>
          <w:rFonts w:cstheme="minorHAnsi"/>
          <w:color w:val="595959" w:themeColor="text1" w:themeTint="A6"/>
          <w:sz w:val="24"/>
          <w:szCs w:val="24"/>
        </w:rPr>
        <w:t xml:space="preserve"> “No, and never ask me”.</w:t>
      </w:r>
    </w:p>
    <w:p w14:paraId="75FB0B02" w14:textId="17A4EF2D" w:rsidR="007160CA" w:rsidRPr="007160CA" w:rsidRDefault="007160CA" w:rsidP="00DA3639">
      <w:pPr>
        <w:numPr>
          <w:ilvl w:val="0"/>
          <w:numId w:val="4"/>
        </w:numPr>
        <w:spacing w:after="4" w:line="254" w:lineRule="auto"/>
        <w:ind w:right="926"/>
        <w:jc w:val="both"/>
        <w:rPr>
          <w:rFonts w:cstheme="minorHAnsi"/>
          <w:color w:val="595959" w:themeColor="text1" w:themeTint="A6"/>
          <w:sz w:val="24"/>
          <w:szCs w:val="24"/>
        </w:rPr>
      </w:pPr>
      <w:r w:rsidRPr="007160CA">
        <w:rPr>
          <w:rFonts w:ascii="Times New Roman" w:eastAsia="Times New Roman" w:hAnsi="Times New Roman" w:cs="Times New Roman"/>
          <w:color w:val="4D4D4D"/>
          <w:sz w:val="24"/>
        </w:rPr>
        <w:t>In the default mode, we cannot change the package name</w:t>
      </w:r>
      <w:r>
        <w:rPr>
          <w:rFonts w:ascii="Times New Roman" w:eastAsia="Times New Roman" w:hAnsi="Times New Roman" w:cs="Times New Roman"/>
          <w:color w:val="4D4D4D"/>
          <w:sz w:val="24"/>
        </w:rPr>
        <w:t>.</w:t>
      </w:r>
    </w:p>
    <w:p w14:paraId="11310428" w14:textId="53CD0C33" w:rsidR="007160CA" w:rsidRPr="007160CA" w:rsidRDefault="007160CA" w:rsidP="00DA3639">
      <w:pPr>
        <w:numPr>
          <w:ilvl w:val="0"/>
          <w:numId w:val="4"/>
        </w:numPr>
        <w:spacing w:after="4" w:line="254" w:lineRule="auto"/>
        <w:ind w:right="926"/>
        <w:jc w:val="both"/>
        <w:rPr>
          <w:rFonts w:cstheme="minorHAnsi"/>
          <w:color w:val="595959" w:themeColor="text1" w:themeTint="A6"/>
          <w:sz w:val="24"/>
          <w:szCs w:val="24"/>
        </w:rPr>
      </w:pPr>
      <w:r>
        <w:rPr>
          <w:rFonts w:ascii="Times New Roman" w:eastAsia="Times New Roman" w:hAnsi="Times New Roman" w:cs="Times New Roman"/>
          <w:color w:val="4D4D4D"/>
          <w:sz w:val="24"/>
        </w:rPr>
        <w:t xml:space="preserve">In </w:t>
      </w:r>
      <w:r w:rsidRPr="007160CA">
        <w:rPr>
          <w:rFonts w:ascii="Times New Roman" w:eastAsia="Times New Roman" w:hAnsi="Times New Roman" w:cs="Times New Roman"/>
          <w:color w:val="4D4D4D"/>
          <w:sz w:val="24"/>
        </w:rPr>
        <w:t>the Deployment folder box, type the deployment folder</w:t>
      </w:r>
      <w:r w:rsidRPr="007160CA">
        <w:rPr>
          <w:rFonts w:eastAsia="Times New Roman" w:cstheme="minorHAnsi"/>
          <w:color w:val="595959" w:themeColor="text1" w:themeTint="A6"/>
          <w:sz w:val="24"/>
          <w:szCs w:val="24"/>
        </w:rPr>
        <w:t xml:space="preserve"> name</w:t>
      </w:r>
      <w:r w:rsidRPr="007160CA">
        <w:rPr>
          <w:rFonts w:ascii="Times New Roman" w:eastAsia="Times New Roman" w:hAnsi="Times New Roman" w:cs="Times New Roman"/>
          <w:color w:val="4D4D4D"/>
          <w:sz w:val="24"/>
        </w:rPr>
        <w:t xml:space="preserve">, or click the Folder button to select it. The default folder is $/DCA. </w:t>
      </w:r>
    </w:p>
    <w:p w14:paraId="34A13B57" w14:textId="16279814" w:rsidR="00545495" w:rsidRPr="00886D30" w:rsidRDefault="00545495" w:rsidP="00DA3639">
      <w:pPr>
        <w:numPr>
          <w:ilvl w:val="0"/>
          <w:numId w:val="4"/>
        </w:numPr>
        <w:spacing w:after="4" w:line="254" w:lineRule="auto"/>
        <w:ind w:right="926"/>
        <w:jc w:val="both"/>
        <w:rPr>
          <w:rFonts w:cstheme="minorHAnsi"/>
          <w:color w:val="595959" w:themeColor="text1" w:themeTint="A6"/>
          <w:sz w:val="24"/>
          <w:szCs w:val="24"/>
        </w:rPr>
      </w:pPr>
      <w:r w:rsidRPr="00545495">
        <w:rPr>
          <w:rFonts w:ascii="Times New Roman" w:eastAsia="Times New Roman" w:hAnsi="Times New Roman" w:cs="Times New Roman"/>
          <w:color w:val="4D4D4D"/>
          <w:sz w:val="24"/>
        </w:rPr>
        <w:t>Under Deployment Contents, select the check</w:t>
      </w:r>
      <w:del w:id="4" w:author="Kateryna Bykova" w:date="2019-01-22T16:12:00Z">
        <w:r w:rsidRPr="00545495">
          <w:rPr>
            <w:rFonts w:ascii="Times New Roman" w:eastAsia="Times New Roman" w:hAnsi="Times New Roman" w:cs="Times New Roman"/>
            <w:color w:val="4D4D4D"/>
            <w:sz w:val="24"/>
          </w:rPr>
          <w:delText xml:space="preserve"> </w:delText>
        </w:r>
      </w:del>
      <w:r w:rsidRPr="00545495">
        <w:rPr>
          <w:rFonts w:ascii="Times New Roman" w:eastAsia="Times New Roman" w:hAnsi="Times New Roman" w:cs="Times New Roman"/>
          <w:color w:val="4D4D4D"/>
          <w:sz w:val="24"/>
        </w:rPr>
        <w:t xml:space="preserve">boxes of the settings you want to be in the deployment file. </w:t>
      </w:r>
    </w:p>
    <w:p w14:paraId="0801E367" w14:textId="698D39FF" w:rsidR="00886D30" w:rsidRDefault="00886D30" w:rsidP="00DA3639">
      <w:pPr>
        <w:numPr>
          <w:ilvl w:val="0"/>
          <w:numId w:val="4"/>
        </w:numPr>
        <w:spacing w:after="4" w:line="254" w:lineRule="auto"/>
        <w:ind w:right="926"/>
        <w:jc w:val="both"/>
        <w:rPr>
          <w:rFonts w:cstheme="minorHAnsi"/>
          <w:color w:val="595959" w:themeColor="text1" w:themeTint="A6"/>
          <w:sz w:val="24"/>
          <w:szCs w:val="24"/>
        </w:rPr>
      </w:pPr>
      <w:r w:rsidRPr="00886D30">
        <w:rPr>
          <w:rFonts w:cstheme="minorHAnsi"/>
          <w:color w:val="595959" w:themeColor="text1" w:themeTint="A6"/>
          <w:sz w:val="24"/>
          <w:szCs w:val="24"/>
        </w:rPr>
        <w:t xml:space="preserve">If we select the item - Add folder, then we </w:t>
      </w:r>
      <w:proofErr w:type="gramStart"/>
      <w:r w:rsidRPr="00886D30">
        <w:rPr>
          <w:rFonts w:cstheme="minorHAnsi"/>
          <w:color w:val="595959" w:themeColor="text1" w:themeTint="A6"/>
          <w:sz w:val="24"/>
          <w:szCs w:val="24"/>
        </w:rPr>
        <w:t>have to</w:t>
      </w:r>
      <w:proofErr w:type="gramEnd"/>
      <w:r w:rsidRPr="00886D30">
        <w:rPr>
          <w:rFonts w:cstheme="minorHAnsi"/>
          <w:color w:val="595959" w:themeColor="text1" w:themeTint="A6"/>
          <w:sz w:val="24"/>
          <w:szCs w:val="24"/>
        </w:rPr>
        <w:t xml:space="preserve"> highlight another over the dialog box (</w:t>
      </w:r>
      <w:r>
        <w:rPr>
          <w:rFonts w:cstheme="minorHAnsi"/>
          <w:color w:val="595959" w:themeColor="text1" w:themeTint="A6"/>
          <w:sz w:val="24"/>
          <w:szCs w:val="24"/>
        </w:rPr>
        <w:t>see Fig.  5</w:t>
      </w:r>
      <w:r w:rsidR="00006BE3">
        <w:rPr>
          <w:rFonts w:cstheme="minorHAnsi"/>
          <w:color w:val="595959" w:themeColor="text1" w:themeTint="A6"/>
          <w:sz w:val="24"/>
          <w:szCs w:val="24"/>
        </w:rPr>
        <w:t>)</w:t>
      </w:r>
      <w:r w:rsidR="007E1654">
        <w:rPr>
          <w:rFonts w:cstheme="minorHAnsi"/>
          <w:color w:val="595959" w:themeColor="text1" w:themeTint="A6"/>
          <w:sz w:val="24"/>
          <w:szCs w:val="24"/>
        </w:rPr>
        <w:t>:</w:t>
      </w:r>
    </w:p>
    <w:p w14:paraId="69F6DD60" w14:textId="372BA94E" w:rsidR="007E1654" w:rsidRDefault="007E1654" w:rsidP="007E1654">
      <w:pPr>
        <w:pStyle w:val="ListParagraph"/>
        <w:numPr>
          <w:ilvl w:val="0"/>
          <w:numId w:val="2"/>
        </w:numPr>
        <w:spacing w:after="4" w:line="254" w:lineRule="auto"/>
        <w:ind w:right="926"/>
        <w:jc w:val="both"/>
        <w:rPr>
          <w:rFonts w:cstheme="minorHAnsi"/>
          <w:color w:val="595959" w:themeColor="text1" w:themeTint="A6"/>
          <w:sz w:val="24"/>
          <w:szCs w:val="24"/>
        </w:rPr>
      </w:pPr>
      <w:r w:rsidRPr="007E1654">
        <w:rPr>
          <w:rFonts w:cstheme="minorHAnsi"/>
          <w:color w:val="595959" w:themeColor="text1" w:themeTint="A6"/>
          <w:sz w:val="24"/>
          <w:szCs w:val="24"/>
        </w:rPr>
        <w:lastRenderedPageBreak/>
        <w:t>The default folder is $ / DCA. If you want to choose among the folders that are in the repository, then select one of the child folders in the directory.</w:t>
      </w:r>
    </w:p>
    <w:p w14:paraId="210ADA6C" w14:textId="1DD86028" w:rsidR="00F15BA6" w:rsidRDefault="00F15BA6" w:rsidP="007E1654">
      <w:pPr>
        <w:pStyle w:val="ListParagraph"/>
        <w:numPr>
          <w:ilvl w:val="0"/>
          <w:numId w:val="2"/>
        </w:numPr>
        <w:spacing w:after="4" w:line="254" w:lineRule="auto"/>
        <w:ind w:right="926"/>
        <w:jc w:val="both"/>
        <w:rPr>
          <w:rFonts w:cstheme="minorHAnsi"/>
          <w:color w:val="595959" w:themeColor="text1" w:themeTint="A6"/>
          <w:sz w:val="24"/>
          <w:szCs w:val="24"/>
        </w:rPr>
      </w:pPr>
      <w:r w:rsidRPr="00F15BA6">
        <w:rPr>
          <w:rFonts w:cstheme="minorHAnsi"/>
          <w:color w:val="595959" w:themeColor="text1" w:themeTint="A6"/>
          <w:sz w:val="24"/>
          <w:szCs w:val="24"/>
        </w:rPr>
        <w:t>If you want to select a folder from a local disk, enable</w:t>
      </w:r>
      <w:r w:rsidR="000519C4">
        <w:rPr>
          <w:rFonts w:cstheme="minorHAnsi"/>
          <w:color w:val="595959" w:themeColor="text1" w:themeTint="A6"/>
          <w:sz w:val="24"/>
          <w:szCs w:val="24"/>
        </w:rPr>
        <w:t>d option</w:t>
      </w:r>
      <w:r w:rsidRPr="00F15BA6">
        <w:rPr>
          <w:rFonts w:cstheme="minorHAnsi"/>
          <w:color w:val="595959" w:themeColor="text1" w:themeTint="A6"/>
          <w:sz w:val="24"/>
          <w:szCs w:val="24"/>
        </w:rPr>
        <w:t xml:space="preserve"> - Set a custom destination option, and select the folder you need</w:t>
      </w:r>
      <w:r>
        <w:rPr>
          <w:rFonts w:cstheme="minorHAnsi"/>
          <w:color w:val="595959" w:themeColor="text1" w:themeTint="A6"/>
          <w:sz w:val="24"/>
          <w:szCs w:val="24"/>
        </w:rPr>
        <w:t xml:space="preserve"> </w:t>
      </w:r>
      <w:r w:rsidRPr="00886D30">
        <w:rPr>
          <w:rFonts w:cstheme="minorHAnsi"/>
          <w:color w:val="595959" w:themeColor="text1" w:themeTint="A6"/>
          <w:sz w:val="24"/>
          <w:szCs w:val="24"/>
        </w:rPr>
        <w:t>(</w:t>
      </w:r>
      <w:r>
        <w:rPr>
          <w:rFonts w:cstheme="minorHAnsi"/>
          <w:color w:val="595959" w:themeColor="text1" w:themeTint="A6"/>
          <w:sz w:val="24"/>
          <w:szCs w:val="24"/>
        </w:rPr>
        <w:t xml:space="preserve">see Fig.  </w:t>
      </w:r>
      <w:r>
        <w:rPr>
          <w:rFonts w:cstheme="minorHAnsi"/>
          <w:color w:val="595959" w:themeColor="text1" w:themeTint="A6"/>
          <w:sz w:val="24"/>
          <w:szCs w:val="24"/>
        </w:rPr>
        <w:t>6</w:t>
      </w:r>
      <w:r>
        <w:rPr>
          <w:rFonts w:cstheme="minorHAnsi"/>
          <w:color w:val="595959" w:themeColor="text1" w:themeTint="A6"/>
          <w:sz w:val="24"/>
          <w:szCs w:val="24"/>
        </w:rPr>
        <w:t>)</w:t>
      </w:r>
      <w:r w:rsidRPr="00F15BA6">
        <w:rPr>
          <w:rFonts w:cstheme="minorHAnsi"/>
          <w:color w:val="595959" w:themeColor="text1" w:themeTint="A6"/>
          <w:sz w:val="24"/>
          <w:szCs w:val="24"/>
        </w:rPr>
        <w:t>.</w:t>
      </w:r>
    </w:p>
    <w:p w14:paraId="10ED9F0C" w14:textId="515C390B" w:rsidR="00193DDE" w:rsidRDefault="00193DDE" w:rsidP="00193DDE">
      <w:pPr>
        <w:spacing w:after="4" w:line="254" w:lineRule="auto"/>
        <w:ind w:right="926"/>
        <w:jc w:val="both"/>
        <w:rPr>
          <w:rFonts w:cstheme="minorHAnsi"/>
          <w:color w:val="595959" w:themeColor="text1" w:themeTint="A6"/>
          <w:sz w:val="24"/>
          <w:szCs w:val="24"/>
        </w:rPr>
      </w:pPr>
    </w:p>
    <w:p w14:paraId="5A05386E" w14:textId="5C3F7D83" w:rsidR="00193DDE" w:rsidRPr="00541B9B" w:rsidRDefault="00193DDE" w:rsidP="00193DDE">
      <w:pPr>
        <w:spacing w:after="4" w:line="254" w:lineRule="auto"/>
        <w:ind w:right="926"/>
        <w:jc w:val="both"/>
        <w:rPr>
          <w:rFonts w:cstheme="minorHAnsi"/>
          <w:b/>
          <w:color w:val="595959" w:themeColor="text1" w:themeTint="A6"/>
          <w:sz w:val="24"/>
          <w:szCs w:val="24"/>
        </w:rPr>
      </w:pPr>
      <w:r w:rsidRPr="00541B9B">
        <w:rPr>
          <w:rFonts w:cstheme="minorHAnsi"/>
          <w:b/>
          <w:color w:val="595959" w:themeColor="text1" w:themeTint="A6"/>
          <w:sz w:val="24"/>
          <w:szCs w:val="24"/>
        </w:rPr>
        <w:t>If we do not have a single default deployment file, we first need to choose the path for the default file and after choosing a new type of deployment, we will create two files.</w:t>
      </w:r>
    </w:p>
    <w:p w14:paraId="608B137C" w14:textId="7A4E582E" w:rsidR="007E1654" w:rsidRPr="00DA3639" w:rsidRDefault="007E1654" w:rsidP="00DA3639">
      <w:pPr>
        <w:spacing w:after="4" w:line="254" w:lineRule="auto"/>
        <w:ind w:right="926"/>
        <w:jc w:val="both"/>
        <w:rPr>
          <w:rFonts w:cstheme="minorHAnsi"/>
          <w:color w:val="595959" w:themeColor="text1" w:themeTint="A6"/>
          <w:sz w:val="24"/>
          <w:szCs w:val="24"/>
        </w:rPr>
      </w:pPr>
    </w:p>
    <w:p w14:paraId="286E3646" w14:textId="5A7A6E6D" w:rsidR="00545495" w:rsidRPr="00DA3639" w:rsidRDefault="00DA3639" w:rsidP="00545495">
      <w:pPr>
        <w:numPr>
          <w:ilvl w:val="0"/>
          <w:numId w:val="1"/>
        </w:numPr>
        <w:spacing w:after="4" w:line="254" w:lineRule="auto"/>
        <w:ind w:right="926" w:hanging="360"/>
        <w:jc w:val="both"/>
        <w:rPr>
          <w:rFonts w:cstheme="minorHAnsi"/>
          <w:color w:val="595959" w:themeColor="text1" w:themeTint="A6"/>
          <w:sz w:val="24"/>
          <w:szCs w:val="24"/>
        </w:rPr>
      </w:pPr>
      <w:r w:rsidRPr="00DA3639">
        <w:rPr>
          <w:rFonts w:eastAsia="Times New Roman" w:cstheme="minorHAnsi"/>
          <w:color w:val="4D4D4D"/>
          <w:sz w:val="24"/>
        </w:rPr>
        <w:t xml:space="preserve">If you selected a deployment type </w:t>
      </w:r>
      <w:r w:rsidR="005F6513">
        <w:rPr>
          <w:rFonts w:eastAsia="Times New Roman" w:cstheme="minorHAnsi"/>
          <w:color w:val="4D4D4D"/>
          <w:sz w:val="24"/>
        </w:rPr>
        <w:t>–</w:t>
      </w:r>
      <w:r w:rsidRPr="00DA3639">
        <w:rPr>
          <w:rFonts w:eastAsia="Times New Roman" w:cstheme="minorHAnsi"/>
          <w:color w:val="4D4D4D"/>
          <w:sz w:val="24"/>
        </w:rPr>
        <w:t xml:space="preserve"> new</w:t>
      </w:r>
      <w:r w:rsidR="005F6513">
        <w:rPr>
          <w:rFonts w:eastAsia="Times New Roman" w:cstheme="minorHAnsi"/>
          <w:color w:val="4D4D4D"/>
          <w:sz w:val="24"/>
        </w:rPr>
        <w:t xml:space="preserve"> </w:t>
      </w:r>
      <w:r w:rsidR="005F6513" w:rsidRPr="00886D30">
        <w:rPr>
          <w:rFonts w:cstheme="minorHAnsi"/>
          <w:color w:val="595959" w:themeColor="text1" w:themeTint="A6"/>
          <w:sz w:val="24"/>
          <w:szCs w:val="24"/>
        </w:rPr>
        <w:t>(</w:t>
      </w:r>
      <w:r w:rsidR="005F6513">
        <w:rPr>
          <w:rFonts w:cstheme="minorHAnsi"/>
          <w:color w:val="595959" w:themeColor="text1" w:themeTint="A6"/>
          <w:sz w:val="24"/>
          <w:szCs w:val="24"/>
        </w:rPr>
        <w:t xml:space="preserve">see Fig.  </w:t>
      </w:r>
      <w:r w:rsidR="005F6513">
        <w:rPr>
          <w:rFonts w:cstheme="minorHAnsi"/>
          <w:color w:val="595959" w:themeColor="text1" w:themeTint="A6"/>
          <w:sz w:val="24"/>
          <w:szCs w:val="24"/>
        </w:rPr>
        <w:t>7</w:t>
      </w:r>
      <w:r w:rsidR="005F6513">
        <w:rPr>
          <w:rFonts w:cstheme="minorHAnsi"/>
          <w:color w:val="595959" w:themeColor="text1" w:themeTint="A6"/>
          <w:sz w:val="24"/>
          <w:szCs w:val="24"/>
        </w:rPr>
        <w:t>)</w:t>
      </w:r>
      <w:r w:rsidRPr="00DA3639">
        <w:rPr>
          <w:rFonts w:eastAsia="Times New Roman" w:cstheme="minorHAnsi"/>
          <w:color w:val="4D4D4D"/>
          <w:sz w:val="24"/>
        </w:rPr>
        <w:t>:</w:t>
      </w:r>
    </w:p>
    <w:p w14:paraId="2FA40159" w14:textId="5FC286DD" w:rsidR="00DA3639" w:rsidRDefault="008E6251" w:rsidP="005F6513">
      <w:pPr>
        <w:pStyle w:val="ListParagraph"/>
        <w:numPr>
          <w:ilvl w:val="0"/>
          <w:numId w:val="6"/>
        </w:numPr>
        <w:spacing w:after="4" w:line="254" w:lineRule="auto"/>
        <w:ind w:right="926"/>
        <w:jc w:val="both"/>
        <w:rPr>
          <w:rFonts w:cstheme="minorHAnsi"/>
          <w:color w:val="595959" w:themeColor="text1" w:themeTint="A6"/>
          <w:sz w:val="24"/>
          <w:szCs w:val="24"/>
        </w:rPr>
      </w:pPr>
      <w:r w:rsidRPr="008E6251">
        <w:rPr>
          <w:rFonts w:cstheme="minorHAnsi"/>
          <w:color w:val="595959" w:themeColor="text1" w:themeTint="A6"/>
          <w:sz w:val="24"/>
          <w:szCs w:val="24"/>
        </w:rPr>
        <w:t>In the package name, enter the name you invented and click create.</w:t>
      </w:r>
    </w:p>
    <w:p w14:paraId="16FB4BBF" w14:textId="77777777" w:rsidR="008E6251" w:rsidRPr="007160CA" w:rsidRDefault="008E6251" w:rsidP="008E6251">
      <w:pPr>
        <w:numPr>
          <w:ilvl w:val="0"/>
          <w:numId w:val="6"/>
        </w:numPr>
        <w:spacing w:after="4" w:line="254" w:lineRule="auto"/>
        <w:ind w:right="926"/>
        <w:jc w:val="both"/>
        <w:rPr>
          <w:rFonts w:cstheme="minorHAnsi"/>
          <w:color w:val="595959" w:themeColor="text1" w:themeTint="A6"/>
          <w:sz w:val="24"/>
          <w:szCs w:val="24"/>
        </w:rPr>
      </w:pPr>
      <w:r>
        <w:rPr>
          <w:rFonts w:ascii="Times New Roman" w:eastAsia="Times New Roman" w:hAnsi="Times New Roman" w:cs="Times New Roman"/>
          <w:color w:val="4D4D4D"/>
          <w:sz w:val="24"/>
        </w:rPr>
        <w:t xml:space="preserve">In </w:t>
      </w:r>
      <w:r w:rsidRPr="007160CA">
        <w:rPr>
          <w:rFonts w:ascii="Times New Roman" w:eastAsia="Times New Roman" w:hAnsi="Times New Roman" w:cs="Times New Roman"/>
          <w:color w:val="4D4D4D"/>
          <w:sz w:val="24"/>
        </w:rPr>
        <w:t>the Deployment folder box, type the deployment folder</w:t>
      </w:r>
      <w:r w:rsidRPr="007160CA">
        <w:rPr>
          <w:rFonts w:eastAsia="Times New Roman" w:cstheme="minorHAnsi"/>
          <w:color w:val="595959" w:themeColor="text1" w:themeTint="A6"/>
          <w:sz w:val="24"/>
          <w:szCs w:val="24"/>
        </w:rPr>
        <w:t xml:space="preserve"> name</w:t>
      </w:r>
      <w:r w:rsidRPr="007160CA">
        <w:rPr>
          <w:rFonts w:ascii="Times New Roman" w:eastAsia="Times New Roman" w:hAnsi="Times New Roman" w:cs="Times New Roman"/>
          <w:color w:val="4D4D4D"/>
          <w:sz w:val="24"/>
        </w:rPr>
        <w:t xml:space="preserve">, or click the Folder button to select it. The default folder is $/DCA. </w:t>
      </w:r>
    </w:p>
    <w:p w14:paraId="20C1EBB4" w14:textId="77777777" w:rsidR="008E6251" w:rsidRPr="00886D30" w:rsidRDefault="008E6251" w:rsidP="008E6251">
      <w:pPr>
        <w:numPr>
          <w:ilvl w:val="0"/>
          <w:numId w:val="6"/>
        </w:numPr>
        <w:spacing w:after="4" w:line="254" w:lineRule="auto"/>
        <w:ind w:right="926"/>
        <w:jc w:val="both"/>
        <w:rPr>
          <w:rFonts w:cstheme="minorHAnsi"/>
          <w:color w:val="595959" w:themeColor="text1" w:themeTint="A6"/>
          <w:sz w:val="24"/>
          <w:szCs w:val="24"/>
        </w:rPr>
      </w:pPr>
      <w:r w:rsidRPr="00545495">
        <w:rPr>
          <w:rFonts w:ascii="Times New Roman" w:eastAsia="Times New Roman" w:hAnsi="Times New Roman" w:cs="Times New Roman"/>
          <w:color w:val="4D4D4D"/>
          <w:sz w:val="24"/>
        </w:rPr>
        <w:t>Under Deployment Contents, select the check</w:t>
      </w:r>
      <w:del w:id="5" w:author="Kateryna Bykova" w:date="2019-01-22T16:12:00Z">
        <w:r w:rsidRPr="00545495">
          <w:rPr>
            <w:rFonts w:ascii="Times New Roman" w:eastAsia="Times New Roman" w:hAnsi="Times New Roman" w:cs="Times New Roman"/>
            <w:color w:val="4D4D4D"/>
            <w:sz w:val="24"/>
          </w:rPr>
          <w:delText xml:space="preserve"> </w:delText>
        </w:r>
      </w:del>
      <w:r w:rsidRPr="00545495">
        <w:rPr>
          <w:rFonts w:ascii="Times New Roman" w:eastAsia="Times New Roman" w:hAnsi="Times New Roman" w:cs="Times New Roman"/>
          <w:color w:val="4D4D4D"/>
          <w:sz w:val="24"/>
        </w:rPr>
        <w:t xml:space="preserve">boxes of the settings you want to be in the deployment file. </w:t>
      </w:r>
    </w:p>
    <w:p w14:paraId="44BCB868" w14:textId="77777777" w:rsidR="008E6251" w:rsidRPr="005F6513" w:rsidRDefault="008E6251" w:rsidP="005F6513">
      <w:pPr>
        <w:pStyle w:val="ListParagraph"/>
        <w:numPr>
          <w:ilvl w:val="0"/>
          <w:numId w:val="6"/>
        </w:numPr>
        <w:spacing w:after="4" w:line="254" w:lineRule="auto"/>
        <w:ind w:right="926"/>
        <w:jc w:val="both"/>
        <w:rPr>
          <w:rFonts w:cstheme="minorHAnsi"/>
          <w:color w:val="595959" w:themeColor="text1" w:themeTint="A6"/>
          <w:sz w:val="24"/>
          <w:szCs w:val="24"/>
        </w:rPr>
      </w:pPr>
    </w:p>
    <w:p w14:paraId="61842EED" w14:textId="77777777" w:rsidR="00DA3639" w:rsidRPr="00DA3639" w:rsidRDefault="00DA3639" w:rsidP="00DA3639">
      <w:pPr>
        <w:spacing w:after="4" w:line="254" w:lineRule="auto"/>
        <w:ind w:left="720" w:right="926"/>
        <w:jc w:val="both"/>
        <w:rPr>
          <w:rFonts w:cstheme="minorHAnsi"/>
          <w:color w:val="595959" w:themeColor="text1" w:themeTint="A6"/>
          <w:sz w:val="24"/>
          <w:szCs w:val="24"/>
        </w:rPr>
      </w:pPr>
    </w:p>
    <w:p w14:paraId="3327BA53" w14:textId="26BDB6FA" w:rsidR="00DA3639" w:rsidRPr="00DA3639" w:rsidRDefault="00DA3639" w:rsidP="00647BD8">
      <w:pPr>
        <w:numPr>
          <w:ilvl w:val="0"/>
          <w:numId w:val="1"/>
        </w:numPr>
        <w:spacing w:after="4" w:line="254" w:lineRule="auto"/>
        <w:ind w:right="926" w:hanging="360"/>
        <w:jc w:val="both"/>
        <w:rPr>
          <w:rFonts w:cstheme="minorHAnsi"/>
          <w:color w:val="595959" w:themeColor="text1" w:themeTint="A6"/>
          <w:sz w:val="24"/>
          <w:szCs w:val="24"/>
        </w:rPr>
      </w:pPr>
      <w:r w:rsidRPr="00DA3639">
        <w:rPr>
          <w:rFonts w:ascii="Times New Roman" w:eastAsia="Times New Roman" w:hAnsi="Times New Roman" w:cs="Times New Roman"/>
          <w:color w:val="4D4D4D"/>
          <w:sz w:val="24"/>
        </w:rPr>
        <w:t xml:space="preserve">Click OK to complete. </w:t>
      </w:r>
    </w:p>
    <w:p w14:paraId="3A87C6C8" w14:textId="05E1BE54" w:rsidR="00545495" w:rsidRDefault="00545495" w:rsidP="00545495">
      <w:pPr>
        <w:spacing w:after="4" w:line="254" w:lineRule="auto"/>
        <w:ind w:right="926"/>
        <w:jc w:val="both"/>
        <w:rPr>
          <w:rFonts w:ascii="Times New Roman" w:eastAsia="Times New Roman" w:hAnsi="Times New Roman" w:cs="Times New Roman"/>
          <w:color w:val="4D4D4D"/>
          <w:sz w:val="24"/>
        </w:rPr>
      </w:pPr>
    </w:p>
    <w:p w14:paraId="404F3D8F" w14:textId="737670C5" w:rsidR="00545495" w:rsidRPr="00545495" w:rsidRDefault="00545495" w:rsidP="00545495">
      <w:pPr>
        <w:spacing w:after="4" w:line="254" w:lineRule="auto"/>
        <w:ind w:right="926"/>
        <w:jc w:val="both"/>
        <w:rPr>
          <w:rFonts w:cstheme="minorHAnsi"/>
          <w:color w:val="595959" w:themeColor="text1" w:themeTint="A6"/>
          <w:sz w:val="24"/>
          <w:szCs w:val="24"/>
        </w:rPr>
      </w:pPr>
      <w:r w:rsidRPr="00545495">
        <w:rPr>
          <w:rFonts w:cstheme="minorHAnsi"/>
          <w:color w:val="595959" w:themeColor="text1" w:themeTint="A6"/>
          <w:sz w:val="24"/>
          <w:szCs w:val="24"/>
        </w:rPr>
        <w:lastRenderedPageBreak/>
        <w:drawing>
          <wp:inline distT="0" distB="0" distL="0" distR="0" wp14:anchorId="21D120A4" wp14:editId="320289AD">
            <wp:extent cx="5943600" cy="4987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7290"/>
                    </a:xfrm>
                    <a:prstGeom prst="rect">
                      <a:avLst/>
                    </a:prstGeom>
                  </pic:spPr>
                </pic:pic>
              </a:graphicData>
            </a:graphic>
          </wp:inline>
        </w:drawing>
      </w:r>
    </w:p>
    <w:p w14:paraId="4163DDD4" w14:textId="77777777" w:rsidR="001F5AC0" w:rsidRPr="001F5AC0" w:rsidRDefault="001F5AC0" w:rsidP="0081746C">
      <w:pPr>
        <w:spacing w:after="113"/>
        <w:ind w:left="2244"/>
        <w:rPr>
          <w:rFonts w:cstheme="minorHAnsi"/>
          <w:color w:val="595959" w:themeColor="text1" w:themeTint="A6"/>
        </w:rPr>
      </w:pPr>
    </w:p>
    <w:p w14:paraId="11486631" w14:textId="77777777" w:rsidR="00886D30" w:rsidRDefault="00545495" w:rsidP="00545495">
      <w:pPr>
        <w:spacing w:after="151"/>
        <w:ind w:left="10" w:right="936" w:hanging="10"/>
        <w:jc w:val="center"/>
        <w:rPr>
          <w:rFonts w:eastAsia="Times New Roman" w:cstheme="minorHAnsi"/>
          <w:i/>
          <w:color w:val="595959" w:themeColor="text1" w:themeTint="A6"/>
          <w:sz w:val="24"/>
          <w:szCs w:val="24"/>
        </w:rPr>
      </w:pPr>
      <w:r w:rsidRPr="007160CA">
        <w:rPr>
          <w:rFonts w:eastAsia="Times New Roman" w:cstheme="minorHAnsi"/>
          <w:i/>
          <w:sz w:val="24"/>
          <w:szCs w:val="24"/>
        </w:rPr>
        <w:t xml:space="preserve">Figure </w:t>
      </w:r>
      <w:r w:rsidRPr="007160CA">
        <w:rPr>
          <w:rFonts w:eastAsia="Times New Roman" w:cstheme="minorHAnsi"/>
          <w:i/>
          <w:color w:val="595959" w:themeColor="text1" w:themeTint="A6"/>
          <w:sz w:val="24"/>
          <w:szCs w:val="24"/>
        </w:rPr>
        <w:t>4</w:t>
      </w:r>
      <w:r w:rsidRPr="007160CA">
        <w:rPr>
          <w:rFonts w:eastAsia="Times New Roman" w:cstheme="minorHAnsi"/>
          <w:i/>
          <w:sz w:val="24"/>
          <w:szCs w:val="24"/>
        </w:rPr>
        <w:t xml:space="preserve">. </w:t>
      </w:r>
      <w:r w:rsidRPr="007160CA">
        <w:rPr>
          <w:rFonts w:eastAsia="Times New Roman" w:cstheme="minorHAnsi"/>
          <w:i/>
          <w:color w:val="595959" w:themeColor="text1" w:themeTint="A6"/>
          <w:sz w:val="24"/>
          <w:szCs w:val="24"/>
        </w:rPr>
        <w:t xml:space="preserve">The </w:t>
      </w:r>
      <w:r w:rsidRPr="007160CA">
        <w:rPr>
          <w:rFonts w:eastAsia="Times New Roman" w:cstheme="minorHAnsi"/>
          <w:i/>
          <w:sz w:val="24"/>
          <w:szCs w:val="24"/>
        </w:rPr>
        <w:t xml:space="preserve">Create Deployment window </w:t>
      </w:r>
      <w:r w:rsidRPr="007160CA">
        <w:rPr>
          <w:rFonts w:eastAsia="Times New Roman" w:cstheme="minorHAnsi"/>
          <w:i/>
          <w:color w:val="595959" w:themeColor="text1" w:themeTint="A6"/>
          <w:sz w:val="24"/>
          <w:szCs w:val="24"/>
        </w:rPr>
        <w:t>dialog</w:t>
      </w:r>
    </w:p>
    <w:p w14:paraId="0A21CABA" w14:textId="77777777" w:rsidR="00886D30" w:rsidRDefault="00886D30" w:rsidP="00545495">
      <w:pPr>
        <w:spacing w:after="151"/>
        <w:ind w:left="10" w:right="936" w:hanging="10"/>
        <w:jc w:val="center"/>
        <w:rPr>
          <w:rFonts w:eastAsia="Times New Roman" w:cstheme="minorHAnsi"/>
          <w:i/>
          <w:sz w:val="24"/>
          <w:szCs w:val="24"/>
        </w:rPr>
      </w:pPr>
    </w:p>
    <w:p w14:paraId="57ECCA3B" w14:textId="139B6785" w:rsidR="00545495" w:rsidRDefault="00886D30" w:rsidP="00545495">
      <w:pPr>
        <w:spacing w:after="151"/>
        <w:ind w:left="10" w:right="936" w:hanging="10"/>
        <w:jc w:val="center"/>
        <w:rPr>
          <w:rFonts w:eastAsia="Times New Roman" w:cstheme="minorHAnsi"/>
          <w:i/>
          <w:sz w:val="24"/>
          <w:szCs w:val="24"/>
        </w:rPr>
      </w:pPr>
      <w:r w:rsidRPr="00886D30">
        <w:rPr>
          <w:rFonts w:eastAsia="Times New Roman" w:cstheme="minorHAnsi"/>
          <w:i/>
          <w:sz w:val="24"/>
          <w:szCs w:val="24"/>
        </w:rPr>
        <w:lastRenderedPageBreak/>
        <w:drawing>
          <wp:inline distT="0" distB="0" distL="0" distR="0" wp14:anchorId="25B33B65" wp14:editId="67FA5BF2">
            <wp:extent cx="3029373" cy="3505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3505689"/>
                    </a:xfrm>
                    <a:prstGeom prst="rect">
                      <a:avLst/>
                    </a:prstGeom>
                  </pic:spPr>
                </pic:pic>
              </a:graphicData>
            </a:graphic>
          </wp:inline>
        </w:drawing>
      </w:r>
      <w:r w:rsidR="00545495" w:rsidRPr="007160CA">
        <w:rPr>
          <w:rFonts w:eastAsia="Times New Roman" w:cstheme="minorHAnsi"/>
          <w:i/>
          <w:sz w:val="24"/>
          <w:szCs w:val="24"/>
        </w:rPr>
        <w:t xml:space="preserve"> </w:t>
      </w:r>
    </w:p>
    <w:p w14:paraId="45654BA7" w14:textId="23A47B75" w:rsidR="00886D30" w:rsidRDefault="00886D30" w:rsidP="00886D30">
      <w:pPr>
        <w:spacing w:after="151"/>
        <w:ind w:left="10" w:right="936" w:hanging="10"/>
        <w:jc w:val="center"/>
        <w:rPr>
          <w:rFonts w:eastAsia="Times New Roman" w:cstheme="minorHAnsi"/>
          <w:i/>
          <w:color w:val="595959" w:themeColor="text1" w:themeTint="A6"/>
          <w:sz w:val="24"/>
          <w:szCs w:val="24"/>
        </w:rPr>
      </w:pPr>
      <w:r w:rsidRPr="007160CA">
        <w:rPr>
          <w:rFonts w:eastAsia="Times New Roman" w:cstheme="minorHAnsi"/>
          <w:i/>
          <w:sz w:val="24"/>
          <w:szCs w:val="24"/>
        </w:rPr>
        <w:t xml:space="preserve">Figure </w:t>
      </w:r>
      <w:r>
        <w:rPr>
          <w:rFonts w:eastAsia="Times New Roman" w:cstheme="minorHAnsi"/>
          <w:i/>
          <w:color w:val="595959" w:themeColor="text1" w:themeTint="A6"/>
          <w:sz w:val="24"/>
          <w:szCs w:val="24"/>
        </w:rPr>
        <w:t>5</w:t>
      </w:r>
      <w:r w:rsidRPr="007160CA">
        <w:rPr>
          <w:rFonts w:eastAsia="Times New Roman" w:cstheme="minorHAnsi"/>
          <w:i/>
          <w:sz w:val="24"/>
          <w:szCs w:val="24"/>
        </w:rPr>
        <w:t xml:space="preserve">. </w:t>
      </w:r>
      <w:r>
        <w:rPr>
          <w:rFonts w:eastAsia="Times New Roman" w:cstheme="minorHAnsi"/>
          <w:i/>
          <w:color w:val="595959" w:themeColor="text1" w:themeTint="A6"/>
          <w:sz w:val="24"/>
          <w:szCs w:val="24"/>
        </w:rPr>
        <w:t>Add Select Folder</w:t>
      </w:r>
    </w:p>
    <w:p w14:paraId="7821050D" w14:textId="25CBC3DA" w:rsidR="00F15BA6" w:rsidRDefault="00F15BA6" w:rsidP="00886D30">
      <w:pPr>
        <w:spacing w:after="151"/>
        <w:ind w:left="10" w:right="936" w:hanging="10"/>
        <w:jc w:val="center"/>
        <w:rPr>
          <w:rFonts w:eastAsia="Times New Roman" w:cstheme="minorHAnsi"/>
          <w:i/>
          <w:color w:val="595959" w:themeColor="text1" w:themeTint="A6"/>
          <w:sz w:val="24"/>
          <w:szCs w:val="24"/>
        </w:rPr>
      </w:pPr>
    </w:p>
    <w:p w14:paraId="15254D0D" w14:textId="286CDE11" w:rsidR="00F15BA6" w:rsidRDefault="00F15BA6" w:rsidP="00886D30">
      <w:pPr>
        <w:spacing w:after="151"/>
        <w:ind w:left="10" w:right="936" w:hanging="10"/>
        <w:jc w:val="center"/>
        <w:rPr>
          <w:rFonts w:eastAsia="Times New Roman" w:cstheme="minorHAnsi"/>
          <w:i/>
          <w:color w:val="595959" w:themeColor="text1" w:themeTint="A6"/>
          <w:sz w:val="24"/>
          <w:szCs w:val="24"/>
        </w:rPr>
      </w:pPr>
      <w:r w:rsidRPr="00F15BA6">
        <w:rPr>
          <w:rFonts w:eastAsia="Times New Roman" w:cstheme="minorHAnsi"/>
          <w:i/>
          <w:color w:val="595959" w:themeColor="text1" w:themeTint="A6"/>
          <w:sz w:val="24"/>
          <w:szCs w:val="24"/>
        </w:rPr>
        <w:drawing>
          <wp:inline distT="0" distB="0" distL="0" distR="0" wp14:anchorId="6EA86885" wp14:editId="4DBEB685">
            <wp:extent cx="3581900" cy="1524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1524213"/>
                    </a:xfrm>
                    <a:prstGeom prst="rect">
                      <a:avLst/>
                    </a:prstGeom>
                  </pic:spPr>
                </pic:pic>
              </a:graphicData>
            </a:graphic>
          </wp:inline>
        </w:drawing>
      </w:r>
    </w:p>
    <w:p w14:paraId="21359A91" w14:textId="492D69AE" w:rsidR="00F15BA6" w:rsidRDefault="00F15BA6" w:rsidP="00F15BA6">
      <w:pPr>
        <w:spacing w:after="151"/>
        <w:ind w:left="10" w:right="936" w:hanging="10"/>
        <w:jc w:val="center"/>
        <w:rPr>
          <w:rFonts w:cstheme="minorHAnsi"/>
          <w:i/>
          <w:color w:val="595959" w:themeColor="text1" w:themeTint="A6"/>
          <w:sz w:val="24"/>
          <w:szCs w:val="24"/>
        </w:rPr>
      </w:pPr>
      <w:r w:rsidRPr="00F15BA6">
        <w:rPr>
          <w:rFonts w:eastAsia="Times New Roman" w:cstheme="minorHAnsi"/>
          <w:i/>
          <w:sz w:val="24"/>
          <w:szCs w:val="24"/>
        </w:rPr>
        <w:t xml:space="preserve">Figure </w:t>
      </w:r>
      <w:r w:rsidRPr="00F15BA6">
        <w:rPr>
          <w:rFonts w:eastAsia="Times New Roman" w:cstheme="minorHAnsi"/>
          <w:i/>
          <w:color w:val="595959" w:themeColor="text1" w:themeTint="A6"/>
          <w:sz w:val="24"/>
          <w:szCs w:val="24"/>
        </w:rPr>
        <w:t>6</w:t>
      </w:r>
      <w:r w:rsidRPr="00F15BA6">
        <w:rPr>
          <w:rFonts w:eastAsia="Times New Roman" w:cstheme="minorHAnsi"/>
          <w:i/>
          <w:sz w:val="24"/>
          <w:szCs w:val="24"/>
        </w:rPr>
        <w:t xml:space="preserve">. </w:t>
      </w:r>
      <w:r w:rsidRPr="00F15BA6">
        <w:rPr>
          <w:rFonts w:cstheme="minorHAnsi"/>
          <w:i/>
          <w:color w:val="595959" w:themeColor="text1" w:themeTint="A6"/>
          <w:sz w:val="24"/>
          <w:szCs w:val="24"/>
        </w:rPr>
        <w:t>enable</w:t>
      </w:r>
      <w:r>
        <w:rPr>
          <w:rFonts w:cstheme="minorHAnsi"/>
          <w:i/>
          <w:color w:val="595959" w:themeColor="text1" w:themeTint="A6"/>
          <w:sz w:val="24"/>
          <w:szCs w:val="24"/>
        </w:rPr>
        <w:t>d option</w:t>
      </w:r>
      <w:r w:rsidRPr="00F15BA6">
        <w:rPr>
          <w:rFonts w:cstheme="minorHAnsi"/>
          <w:i/>
          <w:color w:val="595959" w:themeColor="text1" w:themeTint="A6"/>
          <w:sz w:val="24"/>
          <w:szCs w:val="24"/>
        </w:rPr>
        <w:t xml:space="preserve"> - Set a custom destination option</w:t>
      </w:r>
    </w:p>
    <w:p w14:paraId="6E3C0263" w14:textId="0F34896D" w:rsidR="005F6513" w:rsidRDefault="005F6513" w:rsidP="00F15BA6">
      <w:pPr>
        <w:spacing w:after="151"/>
        <w:ind w:left="10" w:right="936" w:hanging="10"/>
        <w:jc w:val="center"/>
        <w:rPr>
          <w:rFonts w:eastAsia="Times New Roman" w:cstheme="minorHAnsi"/>
          <w:i/>
          <w:color w:val="595959" w:themeColor="text1" w:themeTint="A6"/>
          <w:sz w:val="24"/>
          <w:szCs w:val="24"/>
        </w:rPr>
      </w:pPr>
    </w:p>
    <w:p w14:paraId="6D88DF01" w14:textId="7D480326" w:rsidR="005F6513" w:rsidRDefault="005F6513" w:rsidP="00F15BA6">
      <w:pPr>
        <w:spacing w:after="151"/>
        <w:ind w:left="10" w:right="936" w:hanging="10"/>
        <w:jc w:val="center"/>
        <w:rPr>
          <w:rFonts w:eastAsia="Times New Roman" w:cstheme="minorHAnsi"/>
          <w:i/>
          <w:color w:val="595959" w:themeColor="text1" w:themeTint="A6"/>
          <w:sz w:val="24"/>
          <w:szCs w:val="24"/>
        </w:rPr>
      </w:pPr>
      <w:r w:rsidRPr="005F6513">
        <w:rPr>
          <w:rFonts w:eastAsia="Times New Roman" w:cstheme="minorHAnsi"/>
          <w:i/>
          <w:color w:val="595959" w:themeColor="text1" w:themeTint="A6"/>
          <w:sz w:val="24"/>
          <w:szCs w:val="24"/>
        </w:rPr>
        <w:lastRenderedPageBreak/>
        <w:drawing>
          <wp:inline distT="0" distB="0" distL="0" distR="0" wp14:anchorId="633A73E3" wp14:editId="4AAD5D4B">
            <wp:extent cx="5943600" cy="484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6320"/>
                    </a:xfrm>
                    <a:prstGeom prst="rect">
                      <a:avLst/>
                    </a:prstGeom>
                  </pic:spPr>
                </pic:pic>
              </a:graphicData>
            </a:graphic>
          </wp:inline>
        </w:drawing>
      </w:r>
    </w:p>
    <w:p w14:paraId="4BE0E2A2" w14:textId="00FAF70A" w:rsidR="005F6513" w:rsidRDefault="005F6513" w:rsidP="005F6513">
      <w:pPr>
        <w:spacing w:after="151"/>
        <w:ind w:left="10" w:right="936" w:hanging="10"/>
        <w:jc w:val="center"/>
        <w:rPr>
          <w:rFonts w:cstheme="minorHAnsi"/>
          <w:i/>
          <w:color w:val="595959" w:themeColor="text1" w:themeTint="A6"/>
          <w:sz w:val="24"/>
          <w:szCs w:val="24"/>
        </w:rPr>
      </w:pPr>
      <w:r w:rsidRPr="00F15BA6">
        <w:rPr>
          <w:rFonts w:eastAsia="Times New Roman" w:cstheme="minorHAnsi"/>
          <w:i/>
          <w:sz w:val="24"/>
          <w:szCs w:val="24"/>
        </w:rPr>
        <w:t xml:space="preserve">Figure </w:t>
      </w:r>
      <w:r>
        <w:rPr>
          <w:rFonts w:eastAsia="Times New Roman" w:cstheme="minorHAnsi"/>
          <w:i/>
          <w:color w:val="595959" w:themeColor="text1" w:themeTint="A6"/>
          <w:sz w:val="24"/>
          <w:szCs w:val="24"/>
        </w:rPr>
        <w:t>7</w:t>
      </w:r>
      <w:r w:rsidRPr="00F15BA6">
        <w:rPr>
          <w:rFonts w:eastAsia="Times New Roman" w:cstheme="minorHAnsi"/>
          <w:i/>
          <w:sz w:val="24"/>
          <w:szCs w:val="24"/>
        </w:rPr>
        <w:t xml:space="preserve">. </w:t>
      </w:r>
      <w:r>
        <w:rPr>
          <w:rFonts w:cstheme="minorHAnsi"/>
          <w:i/>
          <w:color w:val="595959" w:themeColor="text1" w:themeTint="A6"/>
          <w:sz w:val="24"/>
          <w:szCs w:val="24"/>
        </w:rPr>
        <w:t xml:space="preserve">Select Deployment Type </w:t>
      </w:r>
      <w:r w:rsidR="006111C1">
        <w:rPr>
          <w:rFonts w:cstheme="minorHAnsi"/>
          <w:i/>
          <w:color w:val="595959" w:themeColor="text1" w:themeTint="A6"/>
          <w:sz w:val="24"/>
          <w:szCs w:val="24"/>
        </w:rPr>
        <w:t>–</w:t>
      </w:r>
      <w:r>
        <w:rPr>
          <w:rFonts w:cstheme="minorHAnsi"/>
          <w:i/>
          <w:color w:val="595959" w:themeColor="text1" w:themeTint="A6"/>
          <w:sz w:val="24"/>
          <w:szCs w:val="24"/>
        </w:rPr>
        <w:t xml:space="preserve"> New</w:t>
      </w:r>
    </w:p>
    <w:p w14:paraId="68E9451A" w14:textId="77777777" w:rsidR="006111C1" w:rsidRDefault="006111C1" w:rsidP="005F6513">
      <w:pPr>
        <w:spacing w:after="151"/>
        <w:ind w:left="10" w:right="936" w:hanging="10"/>
        <w:jc w:val="center"/>
        <w:rPr>
          <w:rFonts w:cstheme="minorHAnsi"/>
          <w:i/>
          <w:color w:val="595959" w:themeColor="text1" w:themeTint="A6"/>
          <w:sz w:val="24"/>
          <w:szCs w:val="24"/>
        </w:rPr>
      </w:pPr>
    </w:p>
    <w:p w14:paraId="1811AF89" w14:textId="28E7F6A9" w:rsidR="006111C1" w:rsidRDefault="006111C1" w:rsidP="006111C1">
      <w:pPr>
        <w:spacing w:after="4" w:line="254" w:lineRule="auto"/>
        <w:ind w:left="-5" w:right="926" w:hanging="10"/>
        <w:jc w:val="both"/>
        <w:rPr>
          <w:rFonts w:ascii="Times New Roman" w:eastAsia="Times New Roman" w:hAnsi="Times New Roman" w:cs="Times New Roman"/>
          <w:color w:val="4D4D4D"/>
          <w:sz w:val="24"/>
        </w:rPr>
      </w:pPr>
      <w:r w:rsidRPr="006111C1">
        <w:rPr>
          <w:rFonts w:ascii="Times New Roman" w:eastAsia="Times New Roman" w:hAnsi="Times New Roman" w:cs="Times New Roman"/>
          <w:color w:val="4D4D4D"/>
          <w:sz w:val="24"/>
        </w:rPr>
        <w:t xml:space="preserve">When the add-in created the deployment, a notification appears (see Fig. </w:t>
      </w:r>
      <w:r w:rsidRPr="006111C1">
        <w:rPr>
          <w:rFonts w:ascii="Times New Roman" w:eastAsia="Times New Roman" w:hAnsi="Times New Roman" w:cs="Times New Roman"/>
          <w:color w:val="4D4D4D"/>
          <w:sz w:val="24"/>
        </w:rPr>
        <w:t>8</w:t>
      </w:r>
      <w:r w:rsidRPr="006111C1">
        <w:rPr>
          <w:rFonts w:ascii="Times New Roman" w:eastAsia="Times New Roman" w:hAnsi="Times New Roman" w:cs="Times New Roman"/>
          <w:color w:val="4D4D4D"/>
          <w:sz w:val="24"/>
        </w:rPr>
        <w:t xml:space="preserve">). </w:t>
      </w:r>
    </w:p>
    <w:p w14:paraId="65EE7CFF" w14:textId="77777777" w:rsidR="006111C1" w:rsidRPr="006111C1" w:rsidRDefault="006111C1" w:rsidP="006111C1">
      <w:pPr>
        <w:spacing w:after="4" w:line="254" w:lineRule="auto"/>
        <w:ind w:left="-5" w:right="926" w:hanging="10"/>
        <w:jc w:val="both"/>
        <w:rPr>
          <w:rFonts w:cstheme="minorHAnsi"/>
          <w:color w:val="595959" w:themeColor="text1" w:themeTint="A6"/>
          <w:sz w:val="24"/>
          <w:szCs w:val="24"/>
        </w:rPr>
      </w:pPr>
    </w:p>
    <w:p w14:paraId="4EADC6AF" w14:textId="0C554355" w:rsidR="005F6513" w:rsidRDefault="006111C1" w:rsidP="00F15BA6">
      <w:pPr>
        <w:spacing w:after="151"/>
        <w:ind w:left="10" w:right="936" w:hanging="10"/>
        <w:jc w:val="center"/>
        <w:rPr>
          <w:rFonts w:eastAsia="Times New Roman" w:cstheme="minorHAnsi"/>
          <w:i/>
          <w:color w:val="595959" w:themeColor="text1" w:themeTint="A6"/>
          <w:sz w:val="24"/>
          <w:szCs w:val="24"/>
        </w:rPr>
      </w:pPr>
      <w:r>
        <w:rPr>
          <w:noProof/>
        </w:rPr>
        <w:drawing>
          <wp:inline distT="0" distB="0" distL="0" distR="0" wp14:anchorId="517FF4D6" wp14:editId="34E0A35D">
            <wp:extent cx="1883410" cy="1554480"/>
            <wp:effectExtent l="57150" t="57150" r="116840" b="12192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stretch>
                      <a:fillRect/>
                    </a:stretch>
                  </pic:blipFill>
                  <pic:spPr>
                    <a:xfrm>
                      <a:off x="0" y="0"/>
                      <a:ext cx="1883410" cy="1554480"/>
                    </a:xfrm>
                    <a:prstGeom prst="rect">
                      <a:avLst/>
                    </a:prstGeom>
                    <a:ln>
                      <a:solidFill>
                        <a:srgbClr val="0070C0"/>
                      </a:solidFill>
                    </a:ln>
                    <a:effectLst>
                      <a:outerShdw blurRad="50800" dist="38100" dir="2700000" algn="tl" rotWithShape="0">
                        <a:prstClr val="black">
                          <a:alpha val="40000"/>
                        </a:prstClr>
                      </a:outerShdw>
                    </a:effectLst>
                  </pic:spPr>
                </pic:pic>
              </a:graphicData>
            </a:graphic>
          </wp:inline>
        </w:drawing>
      </w:r>
    </w:p>
    <w:p w14:paraId="738FEC2B" w14:textId="3FA37EBB" w:rsidR="00F15BA6" w:rsidRDefault="006C0C39" w:rsidP="00886D30">
      <w:pPr>
        <w:spacing w:after="151"/>
        <w:ind w:left="10" w:right="936" w:hanging="10"/>
        <w:jc w:val="center"/>
        <w:rPr>
          <w:rFonts w:eastAsia="Times New Roman" w:cstheme="minorHAnsi"/>
          <w:i/>
          <w:color w:val="595959" w:themeColor="text1" w:themeTint="A6"/>
          <w:sz w:val="24"/>
          <w:szCs w:val="24"/>
        </w:rPr>
      </w:pPr>
      <w:r w:rsidRPr="006C0C39">
        <w:rPr>
          <w:rFonts w:eastAsia="Times New Roman" w:cstheme="minorHAnsi"/>
          <w:b/>
          <w:color w:val="595959" w:themeColor="text1" w:themeTint="A6"/>
          <w:sz w:val="24"/>
          <w:szCs w:val="24"/>
        </w:rPr>
        <w:t>One repository can have only one default deployment file and many created by type - New, with different names.</w:t>
      </w:r>
    </w:p>
    <w:p w14:paraId="373ACE6B" w14:textId="5D11DA7F" w:rsidR="00FD4712" w:rsidRPr="00826029" w:rsidRDefault="00FD4712" w:rsidP="00FD4712">
      <w:pPr>
        <w:pStyle w:val="Heading2"/>
        <w:ind w:left="-5"/>
        <w:rPr>
          <w:b/>
        </w:rPr>
      </w:pPr>
      <w:bookmarkStart w:id="6" w:name="_Toc535930664"/>
      <w:r w:rsidRPr="00826029">
        <w:rPr>
          <w:b/>
        </w:rPr>
        <w:lastRenderedPageBreak/>
        <w:t>Updates</w:t>
      </w:r>
      <w:bookmarkEnd w:id="6"/>
      <w:r w:rsidRPr="00826029">
        <w:rPr>
          <w:b/>
        </w:rPr>
        <w:t xml:space="preserve"> </w:t>
      </w:r>
    </w:p>
    <w:p w14:paraId="10F81DB8" w14:textId="77777777" w:rsidR="00826029" w:rsidRPr="00826029" w:rsidRDefault="00826029" w:rsidP="00826029"/>
    <w:p w14:paraId="7169C6EA" w14:textId="22E7746B" w:rsidR="00D3138B" w:rsidRDefault="00D3138B" w:rsidP="00FD4712">
      <w:pPr>
        <w:spacing w:after="4" w:line="254" w:lineRule="auto"/>
        <w:ind w:left="-5" w:right="926" w:hanging="10"/>
        <w:jc w:val="both"/>
        <w:rPr>
          <w:rFonts w:ascii="Times New Roman" w:eastAsia="Times New Roman" w:hAnsi="Times New Roman" w:cs="Times New Roman"/>
          <w:color w:val="4D4D4D"/>
          <w:sz w:val="24"/>
        </w:rPr>
      </w:pPr>
      <w:r w:rsidRPr="00D3138B">
        <w:rPr>
          <w:rFonts w:ascii="Times New Roman" w:eastAsia="Times New Roman" w:hAnsi="Times New Roman" w:cs="Times New Roman"/>
          <w:color w:val="4D4D4D"/>
          <w:sz w:val="24"/>
        </w:rPr>
        <w:t>After completing the deployment and when opening the current Vault project, you will be notified of the available updates</w:t>
      </w:r>
      <w:r w:rsidR="00843F96">
        <w:rPr>
          <w:rFonts w:ascii="Times New Roman" w:eastAsia="Times New Roman" w:hAnsi="Times New Roman" w:cs="Times New Roman"/>
          <w:color w:val="4D4D4D"/>
          <w:sz w:val="24"/>
        </w:rPr>
        <w:t xml:space="preserve">, </w:t>
      </w:r>
      <w:r w:rsidR="00843F96" w:rsidRPr="00843F96">
        <w:rPr>
          <w:rFonts w:ascii="Times New Roman" w:eastAsia="Times New Roman" w:hAnsi="Times New Roman" w:cs="Times New Roman"/>
          <w:color w:val="4D4D4D"/>
          <w:sz w:val="24"/>
        </w:rPr>
        <w:t>with disabled option</w:t>
      </w:r>
      <w:r w:rsidR="00843F96">
        <w:rPr>
          <w:rFonts w:ascii="Times New Roman" w:eastAsia="Times New Roman" w:hAnsi="Times New Roman" w:cs="Times New Roman"/>
          <w:color w:val="4D4D4D"/>
          <w:sz w:val="24"/>
        </w:rPr>
        <w:t xml:space="preserve"> Force Deployment</w:t>
      </w:r>
      <w:r w:rsidRPr="00D3138B">
        <w:rPr>
          <w:rFonts w:ascii="Times New Roman" w:eastAsia="Times New Roman" w:hAnsi="Times New Roman" w:cs="Times New Roman"/>
          <w:color w:val="4D4D4D"/>
          <w:sz w:val="24"/>
        </w:rPr>
        <w:t xml:space="preserve"> (see Figure 9) </w:t>
      </w:r>
    </w:p>
    <w:p w14:paraId="5656269B" w14:textId="77777777" w:rsidR="00D3138B" w:rsidRDefault="00D3138B" w:rsidP="00FD4712">
      <w:pPr>
        <w:spacing w:after="4" w:line="254" w:lineRule="auto"/>
        <w:ind w:left="-5" w:right="926" w:hanging="10"/>
        <w:jc w:val="both"/>
        <w:rPr>
          <w:rFonts w:ascii="Times New Roman" w:eastAsia="Times New Roman" w:hAnsi="Times New Roman" w:cs="Times New Roman"/>
          <w:color w:val="4D4D4D"/>
          <w:sz w:val="24"/>
        </w:rPr>
      </w:pPr>
    </w:p>
    <w:p w14:paraId="22DB3FD8" w14:textId="2BBB6E6E" w:rsidR="0081746C" w:rsidRDefault="00D3138B" w:rsidP="00D3138B">
      <w:pPr>
        <w:spacing w:after="4" w:line="254" w:lineRule="auto"/>
        <w:ind w:left="-5" w:right="926" w:hanging="10"/>
        <w:jc w:val="center"/>
        <w:rPr>
          <w:color w:val="4472C4" w:themeColor="accent1"/>
          <w:sz w:val="44"/>
          <w:szCs w:val="44"/>
        </w:rPr>
      </w:pPr>
      <w:r w:rsidRPr="00D3138B">
        <w:rPr>
          <w:color w:val="4472C4" w:themeColor="accent1"/>
          <w:sz w:val="44"/>
          <w:szCs w:val="44"/>
        </w:rPr>
        <w:drawing>
          <wp:inline distT="0" distB="0" distL="0" distR="0" wp14:anchorId="3C264EB8" wp14:editId="24A6BD5D">
            <wp:extent cx="4277322" cy="396295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3962953"/>
                    </a:xfrm>
                    <a:prstGeom prst="rect">
                      <a:avLst/>
                    </a:prstGeom>
                  </pic:spPr>
                </pic:pic>
              </a:graphicData>
            </a:graphic>
          </wp:inline>
        </w:drawing>
      </w:r>
    </w:p>
    <w:p w14:paraId="50883D0A" w14:textId="769DFD24" w:rsidR="00D3138B" w:rsidRDefault="00D3138B" w:rsidP="00D3138B">
      <w:pPr>
        <w:spacing w:after="4" w:line="254" w:lineRule="auto"/>
        <w:ind w:left="-5" w:right="926" w:hanging="10"/>
        <w:jc w:val="center"/>
        <w:rPr>
          <w:rFonts w:eastAsia="Times New Roman" w:cstheme="minorHAnsi"/>
          <w:i/>
          <w:color w:val="595959"/>
          <w:sz w:val="24"/>
          <w:szCs w:val="24"/>
        </w:rPr>
      </w:pPr>
      <w:r w:rsidRPr="00D3138B">
        <w:rPr>
          <w:rFonts w:eastAsia="Times New Roman" w:cstheme="minorHAnsi"/>
          <w:i/>
          <w:color w:val="595959"/>
          <w:sz w:val="24"/>
          <w:szCs w:val="24"/>
        </w:rPr>
        <w:t xml:space="preserve">Figure </w:t>
      </w:r>
      <w:r w:rsidRPr="00D3138B">
        <w:rPr>
          <w:rFonts w:eastAsia="Times New Roman" w:cstheme="minorHAnsi"/>
          <w:i/>
          <w:color w:val="595959"/>
          <w:sz w:val="24"/>
          <w:szCs w:val="24"/>
        </w:rPr>
        <w:t>9</w:t>
      </w:r>
      <w:r w:rsidRPr="00D3138B">
        <w:rPr>
          <w:rFonts w:eastAsia="Times New Roman" w:cstheme="minorHAnsi"/>
          <w:i/>
          <w:color w:val="595959"/>
          <w:sz w:val="24"/>
          <w:szCs w:val="24"/>
        </w:rPr>
        <w:t>. T</w:t>
      </w:r>
      <w:r w:rsidRPr="00D3138B">
        <w:rPr>
          <w:rFonts w:eastAsia="Times New Roman" w:cstheme="minorHAnsi"/>
          <w:i/>
          <w:color w:val="595959" w:themeColor="text1" w:themeTint="A6"/>
          <w:sz w:val="24"/>
          <w:szCs w:val="24"/>
        </w:rPr>
        <w:t>he T</w:t>
      </w:r>
      <w:r w:rsidRPr="00D3138B">
        <w:rPr>
          <w:rFonts w:eastAsia="Times New Roman" w:cstheme="minorHAnsi"/>
          <w:i/>
          <w:color w:val="595959"/>
          <w:sz w:val="24"/>
          <w:szCs w:val="24"/>
        </w:rPr>
        <w:t>hunderdome Update dialog</w:t>
      </w:r>
    </w:p>
    <w:p w14:paraId="26055134" w14:textId="15C47F45" w:rsidR="0028132E" w:rsidRDefault="0028132E" w:rsidP="00D3138B">
      <w:pPr>
        <w:spacing w:after="4" w:line="254" w:lineRule="auto"/>
        <w:ind w:left="-5" w:right="926" w:hanging="10"/>
        <w:jc w:val="center"/>
        <w:rPr>
          <w:rFonts w:eastAsia="Times New Roman" w:cstheme="minorHAnsi"/>
          <w:i/>
          <w:color w:val="595959"/>
          <w:sz w:val="24"/>
          <w:szCs w:val="24"/>
        </w:rPr>
      </w:pPr>
    </w:p>
    <w:p w14:paraId="2E53357C" w14:textId="248BECCF" w:rsidR="00843F96" w:rsidRDefault="00843F96" w:rsidP="00D3138B">
      <w:pPr>
        <w:spacing w:after="4" w:line="254" w:lineRule="auto"/>
        <w:ind w:left="-5" w:right="926" w:hanging="10"/>
        <w:jc w:val="center"/>
        <w:rPr>
          <w:rFonts w:eastAsia="Times New Roman" w:cstheme="minorHAnsi"/>
          <w:i/>
          <w:color w:val="595959"/>
          <w:sz w:val="24"/>
          <w:szCs w:val="24"/>
        </w:rPr>
      </w:pPr>
    </w:p>
    <w:p w14:paraId="27089772" w14:textId="2001F26B" w:rsidR="00843F96" w:rsidRPr="00843F96" w:rsidRDefault="00843F96" w:rsidP="00843F96">
      <w:pPr>
        <w:spacing w:after="4" w:line="254" w:lineRule="auto"/>
        <w:ind w:left="-5" w:right="926" w:hanging="10"/>
        <w:rPr>
          <w:rFonts w:eastAsia="Times New Roman" w:cstheme="minorHAnsi"/>
          <w:color w:val="595959"/>
          <w:sz w:val="24"/>
          <w:szCs w:val="24"/>
        </w:rPr>
      </w:pPr>
      <w:r w:rsidRPr="00843F96">
        <w:rPr>
          <w:rFonts w:eastAsia="Times New Roman" w:cstheme="minorHAnsi"/>
          <w:color w:val="595959"/>
          <w:sz w:val="24"/>
          <w:szCs w:val="24"/>
        </w:rPr>
        <w:t xml:space="preserve">If we have enabled the option - </w:t>
      </w:r>
      <w:r>
        <w:rPr>
          <w:rFonts w:eastAsia="Times New Roman" w:cstheme="minorHAnsi"/>
          <w:color w:val="595959"/>
          <w:sz w:val="24"/>
          <w:szCs w:val="24"/>
        </w:rPr>
        <w:t>Force</w:t>
      </w:r>
      <w:r w:rsidRPr="00843F96">
        <w:rPr>
          <w:rFonts w:eastAsia="Times New Roman" w:cstheme="minorHAnsi"/>
          <w:color w:val="595959"/>
          <w:sz w:val="24"/>
          <w:szCs w:val="24"/>
        </w:rPr>
        <w:t xml:space="preserve"> </w:t>
      </w:r>
      <w:r>
        <w:rPr>
          <w:rFonts w:eastAsia="Times New Roman" w:cstheme="minorHAnsi"/>
          <w:color w:val="595959"/>
          <w:sz w:val="24"/>
          <w:szCs w:val="24"/>
        </w:rPr>
        <w:t>D</w:t>
      </w:r>
      <w:r w:rsidRPr="00843F96">
        <w:rPr>
          <w:rFonts w:eastAsia="Times New Roman" w:cstheme="minorHAnsi"/>
          <w:color w:val="595959"/>
          <w:sz w:val="24"/>
          <w:szCs w:val="24"/>
        </w:rPr>
        <w:t>eployment type</w:t>
      </w:r>
      <w:r w:rsidRPr="00843F96">
        <w:rPr>
          <w:rFonts w:eastAsia="Times New Roman" w:cstheme="minorHAnsi"/>
          <w:color w:val="595959"/>
          <w:sz w:val="24"/>
          <w:szCs w:val="24"/>
        </w:rPr>
        <w:t xml:space="preserve"> </w:t>
      </w:r>
      <w:r w:rsidRPr="00D3138B">
        <w:rPr>
          <w:rFonts w:ascii="Times New Roman" w:eastAsia="Times New Roman" w:hAnsi="Times New Roman" w:cs="Times New Roman"/>
          <w:color w:val="4D4D4D"/>
          <w:sz w:val="24"/>
        </w:rPr>
        <w:t xml:space="preserve">(see Figure </w:t>
      </w:r>
      <w:r w:rsidRPr="00843F96">
        <w:rPr>
          <w:rFonts w:ascii="Times New Roman" w:eastAsia="Times New Roman" w:hAnsi="Times New Roman" w:cs="Times New Roman"/>
          <w:color w:val="4D4D4D"/>
          <w:sz w:val="24"/>
        </w:rPr>
        <w:t>10</w:t>
      </w:r>
      <w:r w:rsidRPr="00D3138B">
        <w:rPr>
          <w:rFonts w:ascii="Times New Roman" w:eastAsia="Times New Roman" w:hAnsi="Times New Roman" w:cs="Times New Roman"/>
          <w:color w:val="4D4D4D"/>
          <w:sz w:val="24"/>
        </w:rPr>
        <w:t>)</w:t>
      </w:r>
      <w:r w:rsidRPr="00843F96">
        <w:rPr>
          <w:rFonts w:ascii="Times New Roman" w:eastAsia="Times New Roman" w:hAnsi="Times New Roman" w:cs="Times New Roman"/>
          <w:color w:val="4D4D4D"/>
          <w:sz w:val="24"/>
        </w:rPr>
        <w:t>.</w:t>
      </w:r>
    </w:p>
    <w:p w14:paraId="37420CE2" w14:textId="35E01018" w:rsidR="0028132E" w:rsidRDefault="0028132E" w:rsidP="00D3138B">
      <w:pPr>
        <w:spacing w:after="4" w:line="254" w:lineRule="auto"/>
        <w:ind w:left="-5" w:right="926" w:hanging="10"/>
        <w:jc w:val="center"/>
        <w:rPr>
          <w:rFonts w:cstheme="minorHAnsi"/>
          <w:i/>
          <w:color w:val="4472C4" w:themeColor="accent1"/>
          <w:sz w:val="24"/>
          <w:szCs w:val="24"/>
        </w:rPr>
      </w:pPr>
      <w:r>
        <w:rPr>
          <w:noProof/>
        </w:rPr>
        <w:lastRenderedPageBreak/>
        <w:drawing>
          <wp:inline distT="0" distB="0" distL="0" distR="0" wp14:anchorId="535F1D17" wp14:editId="02EBE648">
            <wp:extent cx="4285714" cy="371428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5714" cy="3714286"/>
                    </a:xfrm>
                    <a:prstGeom prst="rect">
                      <a:avLst/>
                    </a:prstGeom>
                  </pic:spPr>
                </pic:pic>
              </a:graphicData>
            </a:graphic>
          </wp:inline>
        </w:drawing>
      </w:r>
    </w:p>
    <w:p w14:paraId="4EA2C755" w14:textId="1365A5B9" w:rsidR="009C7C30" w:rsidRPr="009C7C30" w:rsidRDefault="009C7C30" w:rsidP="009C7C30">
      <w:pPr>
        <w:spacing w:after="4" w:line="254" w:lineRule="auto"/>
        <w:ind w:left="-5" w:right="926" w:hanging="10"/>
        <w:jc w:val="center"/>
        <w:rPr>
          <w:rFonts w:eastAsia="Times New Roman" w:cstheme="minorHAnsi"/>
          <w:i/>
          <w:color w:val="595959"/>
          <w:sz w:val="24"/>
          <w:szCs w:val="24"/>
        </w:rPr>
      </w:pPr>
      <w:r w:rsidRPr="00D3138B">
        <w:rPr>
          <w:rFonts w:eastAsia="Times New Roman" w:cstheme="minorHAnsi"/>
          <w:i/>
          <w:color w:val="595959"/>
          <w:sz w:val="24"/>
          <w:szCs w:val="24"/>
        </w:rPr>
        <w:t xml:space="preserve">Figure </w:t>
      </w:r>
      <w:r w:rsidRPr="009C7C30">
        <w:rPr>
          <w:rFonts w:eastAsia="Times New Roman" w:cstheme="minorHAnsi"/>
          <w:i/>
          <w:color w:val="595959"/>
          <w:sz w:val="24"/>
          <w:szCs w:val="24"/>
        </w:rPr>
        <w:t>10</w:t>
      </w:r>
      <w:r w:rsidRPr="00D3138B">
        <w:rPr>
          <w:rFonts w:eastAsia="Times New Roman" w:cstheme="minorHAnsi"/>
          <w:i/>
          <w:color w:val="595959"/>
          <w:sz w:val="24"/>
          <w:szCs w:val="24"/>
        </w:rPr>
        <w:t>. T</w:t>
      </w:r>
      <w:r w:rsidRPr="00D3138B">
        <w:rPr>
          <w:rFonts w:eastAsia="Times New Roman" w:cstheme="minorHAnsi"/>
          <w:i/>
          <w:color w:val="595959" w:themeColor="text1" w:themeTint="A6"/>
          <w:sz w:val="24"/>
          <w:szCs w:val="24"/>
        </w:rPr>
        <w:t>he T</w:t>
      </w:r>
      <w:r w:rsidRPr="00D3138B">
        <w:rPr>
          <w:rFonts w:eastAsia="Times New Roman" w:cstheme="minorHAnsi"/>
          <w:i/>
          <w:color w:val="595959"/>
          <w:sz w:val="24"/>
          <w:szCs w:val="24"/>
        </w:rPr>
        <w:t>hunderdome Update dialog</w:t>
      </w:r>
      <w:r w:rsidR="00237089">
        <w:rPr>
          <w:rFonts w:eastAsia="Times New Roman" w:cstheme="minorHAnsi"/>
          <w:i/>
          <w:color w:val="595959"/>
          <w:sz w:val="24"/>
          <w:szCs w:val="24"/>
        </w:rPr>
        <w:t xml:space="preserve"> </w:t>
      </w:r>
      <w:r w:rsidRPr="009C7C30">
        <w:rPr>
          <w:rFonts w:eastAsia="Times New Roman" w:cstheme="minorHAnsi"/>
          <w:i/>
          <w:color w:val="595959"/>
          <w:sz w:val="24"/>
          <w:szCs w:val="24"/>
        </w:rPr>
        <w:t>(</w:t>
      </w:r>
      <w:r>
        <w:rPr>
          <w:rFonts w:eastAsia="Times New Roman" w:cstheme="minorHAnsi"/>
          <w:i/>
          <w:color w:val="595959"/>
          <w:sz w:val="24"/>
          <w:szCs w:val="24"/>
        </w:rPr>
        <w:t>Selected Force Deployment)</w:t>
      </w:r>
    </w:p>
    <w:p w14:paraId="6FD649F9" w14:textId="0AE0CCD2" w:rsidR="009C7C30" w:rsidRDefault="009C7C30" w:rsidP="00D3138B">
      <w:pPr>
        <w:spacing w:after="4" w:line="254" w:lineRule="auto"/>
        <w:ind w:left="-5" w:right="926" w:hanging="10"/>
        <w:jc w:val="center"/>
        <w:rPr>
          <w:rFonts w:cstheme="minorHAnsi"/>
          <w:i/>
          <w:color w:val="4472C4" w:themeColor="accent1"/>
          <w:sz w:val="24"/>
          <w:szCs w:val="24"/>
        </w:rPr>
      </w:pPr>
    </w:p>
    <w:p w14:paraId="6D1E5566" w14:textId="77777777" w:rsidR="009C7C30" w:rsidRDefault="009C7C30" w:rsidP="00D3138B">
      <w:pPr>
        <w:spacing w:after="4" w:line="254" w:lineRule="auto"/>
        <w:ind w:left="-5" w:right="926" w:hanging="10"/>
        <w:jc w:val="center"/>
        <w:rPr>
          <w:rFonts w:cstheme="minorHAnsi"/>
          <w:i/>
          <w:color w:val="4472C4" w:themeColor="accent1"/>
          <w:sz w:val="24"/>
          <w:szCs w:val="24"/>
        </w:rPr>
      </w:pPr>
    </w:p>
    <w:p w14:paraId="14111F60" w14:textId="6FED54A1" w:rsidR="009C7C30" w:rsidRDefault="009C7C30" w:rsidP="00D3138B">
      <w:pPr>
        <w:spacing w:after="4" w:line="254" w:lineRule="auto"/>
        <w:ind w:left="-5" w:right="926" w:hanging="10"/>
        <w:jc w:val="center"/>
        <w:rPr>
          <w:rFonts w:cstheme="minorHAnsi"/>
          <w:i/>
          <w:color w:val="4472C4" w:themeColor="accent1"/>
          <w:sz w:val="24"/>
          <w:szCs w:val="24"/>
        </w:rPr>
      </w:pPr>
    </w:p>
    <w:p w14:paraId="7ED48B83" w14:textId="0746D751" w:rsidR="009C7C30" w:rsidRDefault="009C7C30" w:rsidP="00D3138B">
      <w:pPr>
        <w:spacing w:after="4" w:line="254" w:lineRule="auto"/>
        <w:ind w:left="-5" w:right="926" w:hanging="10"/>
        <w:jc w:val="center"/>
        <w:rPr>
          <w:rFonts w:cstheme="minorHAnsi"/>
          <w:b/>
          <w:sz w:val="24"/>
          <w:szCs w:val="24"/>
        </w:rPr>
      </w:pPr>
      <w:r w:rsidRPr="009C7C30">
        <w:rPr>
          <w:rFonts w:cstheme="minorHAnsi"/>
          <w:b/>
          <w:sz w:val="24"/>
          <w:szCs w:val="24"/>
        </w:rPr>
        <w:t>If we have created a new type of deployment, after launching the current project we will not be able to automatically load new updates.</w:t>
      </w:r>
    </w:p>
    <w:p w14:paraId="43BEF8F2" w14:textId="10613070" w:rsidR="00D807EC" w:rsidRDefault="00D807EC" w:rsidP="00D3138B">
      <w:pPr>
        <w:spacing w:after="4" w:line="254" w:lineRule="auto"/>
        <w:ind w:left="-5" w:right="926" w:hanging="10"/>
        <w:jc w:val="center"/>
        <w:rPr>
          <w:rFonts w:cstheme="minorHAnsi"/>
          <w:b/>
          <w:sz w:val="24"/>
          <w:szCs w:val="24"/>
        </w:rPr>
      </w:pPr>
    </w:p>
    <w:p w14:paraId="7B8BE7F7" w14:textId="414EE02C" w:rsidR="00D807EC" w:rsidRDefault="00D807EC" w:rsidP="00D3138B">
      <w:pPr>
        <w:spacing w:after="4" w:line="254" w:lineRule="auto"/>
        <w:ind w:left="-5" w:right="926" w:hanging="10"/>
        <w:jc w:val="center"/>
        <w:rPr>
          <w:rFonts w:cstheme="minorHAnsi"/>
          <w:b/>
          <w:sz w:val="24"/>
          <w:szCs w:val="24"/>
        </w:rPr>
      </w:pPr>
    </w:p>
    <w:p w14:paraId="09FAD220" w14:textId="765BDCCE" w:rsidR="00D807EC" w:rsidRDefault="00D807EC" w:rsidP="00D3138B">
      <w:pPr>
        <w:spacing w:after="4" w:line="254" w:lineRule="auto"/>
        <w:ind w:left="-5" w:right="926" w:hanging="10"/>
        <w:jc w:val="center"/>
        <w:rPr>
          <w:rFonts w:cstheme="minorHAnsi"/>
          <w:b/>
          <w:sz w:val="24"/>
          <w:szCs w:val="24"/>
        </w:rPr>
      </w:pPr>
    </w:p>
    <w:p w14:paraId="3D32BA1B" w14:textId="5E1A6D9B" w:rsidR="00D807EC" w:rsidRDefault="00D807EC" w:rsidP="00D3138B">
      <w:pPr>
        <w:spacing w:after="4" w:line="254" w:lineRule="auto"/>
        <w:ind w:left="-5" w:right="926" w:hanging="10"/>
        <w:jc w:val="center"/>
        <w:rPr>
          <w:rFonts w:cstheme="minorHAnsi"/>
          <w:b/>
          <w:sz w:val="24"/>
          <w:szCs w:val="24"/>
        </w:rPr>
      </w:pPr>
    </w:p>
    <w:p w14:paraId="36EBBE4F" w14:textId="0CF09EDD" w:rsidR="00D807EC" w:rsidRDefault="00D807EC" w:rsidP="00D3138B">
      <w:pPr>
        <w:spacing w:after="4" w:line="254" w:lineRule="auto"/>
        <w:ind w:left="-5" w:right="926" w:hanging="10"/>
        <w:jc w:val="center"/>
        <w:rPr>
          <w:rFonts w:cstheme="minorHAnsi"/>
          <w:b/>
          <w:sz w:val="24"/>
          <w:szCs w:val="24"/>
        </w:rPr>
      </w:pPr>
    </w:p>
    <w:p w14:paraId="060B46AD" w14:textId="79A30BC6" w:rsidR="00D807EC" w:rsidRDefault="00D807EC" w:rsidP="00D3138B">
      <w:pPr>
        <w:spacing w:after="4" w:line="254" w:lineRule="auto"/>
        <w:ind w:left="-5" w:right="926" w:hanging="10"/>
        <w:jc w:val="center"/>
        <w:rPr>
          <w:rFonts w:cstheme="minorHAnsi"/>
          <w:b/>
          <w:sz w:val="24"/>
          <w:szCs w:val="24"/>
        </w:rPr>
      </w:pPr>
    </w:p>
    <w:p w14:paraId="7F079C38" w14:textId="620102C2" w:rsidR="00D807EC" w:rsidRDefault="00D807EC" w:rsidP="00D3138B">
      <w:pPr>
        <w:spacing w:after="4" w:line="254" w:lineRule="auto"/>
        <w:ind w:left="-5" w:right="926" w:hanging="10"/>
        <w:jc w:val="center"/>
        <w:rPr>
          <w:rFonts w:cstheme="minorHAnsi"/>
          <w:b/>
          <w:sz w:val="24"/>
          <w:szCs w:val="24"/>
        </w:rPr>
      </w:pPr>
    </w:p>
    <w:p w14:paraId="5BD3B467" w14:textId="63BCAAC8" w:rsidR="00D807EC" w:rsidRDefault="00D807EC" w:rsidP="00D3138B">
      <w:pPr>
        <w:spacing w:after="4" w:line="254" w:lineRule="auto"/>
        <w:ind w:left="-5" w:right="926" w:hanging="10"/>
        <w:jc w:val="center"/>
        <w:rPr>
          <w:rFonts w:cstheme="minorHAnsi"/>
          <w:b/>
          <w:sz w:val="24"/>
          <w:szCs w:val="24"/>
        </w:rPr>
      </w:pPr>
    </w:p>
    <w:p w14:paraId="57F0B2EA" w14:textId="480CA94D" w:rsidR="00D807EC" w:rsidRDefault="00D807EC" w:rsidP="00D3138B">
      <w:pPr>
        <w:spacing w:after="4" w:line="254" w:lineRule="auto"/>
        <w:ind w:left="-5" w:right="926" w:hanging="10"/>
        <w:jc w:val="center"/>
        <w:rPr>
          <w:rFonts w:cstheme="minorHAnsi"/>
          <w:b/>
          <w:sz w:val="24"/>
          <w:szCs w:val="24"/>
        </w:rPr>
      </w:pPr>
    </w:p>
    <w:p w14:paraId="28C7D733" w14:textId="15978C68" w:rsidR="00D807EC" w:rsidRDefault="00D807EC" w:rsidP="00D3138B">
      <w:pPr>
        <w:spacing w:after="4" w:line="254" w:lineRule="auto"/>
        <w:ind w:left="-5" w:right="926" w:hanging="10"/>
        <w:jc w:val="center"/>
        <w:rPr>
          <w:rFonts w:cstheme="minorHAnsi"/>
          <w:b/>
          <w:sz w:val="24"/>
          <w:szCs w:val="24"/>
        </w:rPr>
      </w:pPr>
    </w:p>
    <w:p w14:paraId="71F23331" w14:textId="73A2CE97" w:rsidR="00D807EC" w:rsidRDefault="00D807EC" w:rsidP="00D3138B">
      <w:pPr>
        <w:spacing w:after="4" w:line="254" w:lineRule="auto"/>
        <w:ind w:left="-5" w:right="926" w:hanging="10"/>
        <w:jc w:val="center"/>
        <w:rPr>
          <w:rFonts w:cstheme="minorHAnsi"/>
          <w:b/>
          <w:sz w:val="24"/>
          <w:szCs w:val="24"/>
        </w:rPr>
      </w:pPr>
    </w:p>
    <w:p w14:paraId="47DC775B" w14:textId="6FDBCBAD" w:rsidR="00D807EC" w:rsidRDefault="00D807EC" w:rsidP="00D3138B">
      <w:pPr>
        <w:spacing w:after="4" w:line="254" w:lineRule="auto"/>
        <w:ind w:left="-5" w:right="926" w:hanging="10"/>
        <w:jc w:val="center"/>
        <w:rPr>
          <w:rFonts w:cstheme="minorHAnsi"/>
          <w:b/>
          <w:sz w:val="24"/>
          <w:szCs w:val="24"/>
        </w:rPr>
      </w:pPr>
    </w:p>
    <w:p w14:paraId="5E21A215" w14:textId="4B53F1BF" w:rsidR="00D807EC" w:rsidRDefault="00D807EC" w:rsidP="00D3138B">
      <w:pPr>
        <w:spacing w:after="4" w:line="254" w:lineRule="auto"/>
        <w:ind w:left="-5" w:right="926" w:hanging="10"/>
        <w:jc w:val="center"/>
        <w:rPr>
          <w:rFonts w:cstheme="minorHAnsi"/>
          <w:b/>
          <w:sz w:val="24"/>
          <w:szCs w:val="24"/>
        </w:rPr>
      </w:pPr>
    </w:p>
    <w:p w14:paraId="6E6DF85D" w14:textId="0BDDE8AC" w:rsidR="00D807EC" w:rsidRDefault="00D807EC" w:rsidP="00D3138B">
      <w:pPr>
        <w:spacing w:after="4" w:line="254" w:lineRule="auto"/>
        <w:ind w:left="-5" w:right="926" w:hanging="10"/>
        <w:jc w:val="center"/>
        <w:rPr>
          <w:rFonts w:cstheme="minorHAnsi"/>
          <w:b/>
          <w:sz w:val="24"/>
          <w:szCs w:val="24"/>
        </w:rPr>
      </w:pPr>
    </w:p>
    <w:p w14:paraId="5B33BCB7" w14:textId="6ADB9517" w:rsidR="00D807EC" w:rsidRDefault="00D807EC" w:rsidP="00D3138B">
      <w:pPr>
        <w:spacing w:after="4" w:line="254" w:lineRule="auto"/>
        <w:ind w:left="-5" w:right="926" w:hanging="10"/>
        <w:jc w:val="center"/>
        <w:rPr>
          <w:rFonts w:cstheme="minorHAnsi"/>
          <w:b/>
          <w:sz w:val="24"/>
          <w:szCs w:val="24"/>
        </w:rPr>
      </w:pPr>
    </w:p>
    <w:p w14:paraId="49E69EA9" w14:textId="5E0EE77E" w:rsidR="00D807EC" w:rsidRDefault="00D807EC" w:rsidP="00D807EC">
      <w:pPr>
        <w:spacing w:after="4" w:line="254" w:lineRule="auto"/>
        <w:ind w:right="926"/>
        <w:rPr>
          <w:rFonts w:cstheme="minorHAnsi"/>
          <w:b/>
          <w:sz w:val="24"/>
          <w:szCs w:val="24"/>
        </w:rPr>
      </w:pPr>
    </w:p>
    <w:p w14:paraId="3861BC9D" w14:textId="5FB86FA3" w:rsidR="00D807EC" w:rsidRDefault="00D807EC" w:rsidP="00D807EC">
      <w:pPr>
        <w:pStyle w:val="Heading2"/>
        <w:ind w:left="-5"/>
        <w:rPr>
          <w:b/>
        </w:rPr>
      </w:pPr>
      <w:r>
        <w:rPr>
          <w:b/>
        </w:rPr>
        <w:lastRenderedPageBreak/>
        <w:t>Deploy</w:t>
      </w:r>
    </w:p>
    <w:p w14:paraId="419FB481" w14:textId="26DC8F1C" w:rsidR="00237089" w:rsidRDefault="00237089" w:rsidP="00237089"/>
    <w:p w14:paraId="7C6AC572" w14:textId="77777777" w:rsidR="00237089" w:rsidRPr="0081746C" w:rsidRDefault="00237089" w:rsidP="00237089">
      <w:pPr>
        <w:spacing w:after="4" w:line="254" w:lineRule="auto"/>
        <w:ind w:left="-5" w:right="919" w:hanging="10"/>
        <w:jc w:val="both"/>
        <w:rPr>
          <w:rFonts w:cstheme="minorHAnsi"/>
          <w:color w:val="595959" w:themeColor="text1" w:themeTint="A6"/>
        </w:rPr>
      </w:pPr>
      <w:r w:rsidRPr="0081746C">
        <w:rPr>
          <w:rFonts w:eastAsia="Times New Roman" w:cstheme="minorHAnsi"/>
          <w:color w:val="595959"/>
          <w:sz w:val="24"/>
        </w:rPr>
        <w:t xml:space="preserve">To use this feature, take these steps: </w:t>
      </w:r>
    </w:p>
    <w:p w14:paraId="2725AF76" w14:textId="65EF4BF5" w:rsidR="00237089" w:rsidRPr="00237089" w:rsidRDefault="00237089" w:rsidP="00237089">
      <w:pPr>
        <w:numPr>
          <w:ilvl w:val="0"/>
          <w:numId w:val="7"/>
        </w:numPr>
        <w:spacing w:after="12"/>
        <w:ind w:right="926"/>
        <w:jc w:val="both"/>
        <w:rPr>
          <w:rFonts w:cstheme="minorHAnsi"/>
          <w:color w:val="595959" w:themeColor="text1" w:themeTint="A6"/>
        </w:rPr>
      </w:pPr>
      <w:r>
        <w:rPr>
          <w:rFonts w:eastAsia="Times New Roman" w:cstheme="minorHAnsi"/>
          <w:color w:val="595959"/>
          <w:sz w:val="24"/>
        </w:rPr>
        <w:t xml:space="preserve"> </w:t>
      </w:r>
      <w:r w:rsidRPr="0081746C">
        <w:rPr>
          <w:rFonts w:eastAsia="Times New Roman" w:cstheme="minorHAnsi"/>
          <w:color w:val="595959"/>
          <w:sz w:val="24"/>
        </w:rPr>
        <w:t xml:space="preserve">In the Tools menu, point to Thunderdome, and then click </w:t>
      </w:r>
      <w:r>
        <w:rPr>
          <w:rFonts w:eastAsia="Times New Roman" w:cstheme="minorHAnsi"/>
          <w:color w:val="595959"/>
          <w:sz w:val="24"/>
        </w:rPr>
        <w:t>Deploy</w:t>
      </w:r>
      <w:r w:rsidRPr="0081746C">
        <w:rPr>
          <w:rFonts w:eastAsia="Times New Roman" w:cstheme="minorHAnsi"/>
          <w:color w:val="595959"/>
          <w:sz w:val="24"/>
        </w:rPr>
        <w:t xml:space="preserve"> (see Fig. </w:t>
      </w:r>
      <w:r>
        <w:rPr>
          <w:rFonts w:eastAsia="Times New Roman" w:cstheme="minorHAnsi"/>
          <w:color w:val="595959"/>
          <w:sz w:val="24"/>
        </w:rPr>
        <w:t>11</w:t>
      </w:r>
      <w:r w:rsidRPr="0081746C">
        <w:rPr>
          <w:rFonts w:eastAsia="Times New Roman" w:cstheme="minorHAnsi"/>
          <w:color w:val="595959"/>
          <w:sz w:val="24"/>
        </w:rPr>
        <w:t xml:space="preserve">). </w:t>
      </w:r>
    </w:p>
    <w:p w14:paraId="2841E187" w14:textId="1628C7D3" w:rsidR="00237089" w:rsidRDefault="00237089" w:rsidP="00237089">
      <w:pPr>
        <w:numPr>
          <w:ilvl w:val="0"/>
          <w:numId w:val="7"/>
        </w:numPr>
        <w:spacing w:after="12"/>
        <w:ind w:right="926"/>
        <w:jc w:val="both"/>
        <w:rPr>
          <w:rFonts w:cstheme="minorHAnsi"/>
          <w:color w:val="595959" w:themeColor="text1" w:themeTint="A6"/>
        </w:rPr>
      </w:pPr>
      <w:r w:rsidRPr="00237089">
        <w:rPr>
          <w:rFonts w:cstheme="minorHAnsi"/>
          <w:color w:val="595959" w:themeColor="text1" w:themeTint="A6"/>
        </w:rPr>
        <w:t>In the deployment window, from the drop-down list, select the deployment package you previously created</w:t>
      </w:r>
      <w:r w:rsidRPr="00237089">
        <w:rPr>
          <w:rFonts w:cstheme="minorHAnsi"/>
          <w:color w:val="595959" w:themeColor="text1" w:themeTint="A6"/>
        </w:rPr>
        <w:t xml:space="preserve"> </w:t>
      </w:r>
      <w:r w:rsidRPr="0081746C">
        <w:rPr>
          <w:rFonts w:eastAsia="Times New Roman" w:cstheme="minorHAnsi"/>
          <w:color w:val="595959"/>
          <w:sz w:val="24"/>
        </w:rPr>
        <w:t xml:space="preserve">(see Fig. </w:t>
      </w:r>
      <w:r>
        <w:rPr>
          <w:rFonts w:eastAsia="Times New Roman" w:cstheme="minorHAnsi"/>
          <w:color w:val="595959"/>
          <w:sz w:val="24"/>
        </w:rPr>
        <w:t>1</w:t>
      </w:r>
      <w:r w:rsidRPr="00237089">
        <w:rPr>
          <w:rFonts w:eastAsia="Times New Roman" w:cstheme="minorHAnsi"/>
          <w:color w:val="595959"/>
          <w:sz w:val="24"/>
        </w:rPr>
        <w:t>2</w:t>
      </w:r>
      <w:r w:rsidRPr="0081746C">
        <w:rPr>
          <w:rFonts w:eastAsia="Times New Roman" w:cstheme="minorHAnsi"/>
          <w:color w:val="595959"/>
          <w:sz w:val="24"/>
        </w:rPr>
        <w:t>)</w:t>
      </w:r>
      <w:r w:rsidRPr="00237089">
        <w:rPr>
          <w:rFonts w:cstheme="minorHAnsi"/>
          <w:color w:val="595959" w:themeColor="text1" w:themeTint="A6"/>
        </w:rPr>
        <w:t>.</w:t>
      </w:r>
    </w:p>
    <w:p w14:paraId="3586A752" w14:textId="3D1A82AF" w:rsidR="004F1FEA" w:rsidRPr="00237089" w:rsidRDefault="004F1FEA" w:rsidP="00237089">
      <w:pPr>
        <w:numPr>
          <w:ilvl w:val="0"/>
          <w:numId w:val="7"/>
        </w:numPr>
        <w:spacing w:after="12"/>
        <w:ind w:right="926"/>
        <w:jc w:val="both"/>
        <w:rPr>
          <w:rFonts w:cstheme="minorHAnsi"/>
          <w:color w:val="595959" w:themeColor="text1" w:themeTint="A6"/>
        </w:rPr>
      </w:pPr>
      <w:r w:rsidRPr="004F1FEA">
        <w:rPr>
          <w:rFonts w:cstheme="minorHAnsi"/>
          <w:color w:val="595959" w:themeColor="text1" w:themeTint="A6"/>
        </w:rPr>
        <w:t>After you have selected the desired deployment, a window will appear telling you that it has loaded successfully</w:t>
      </w:r>
      <w:r w:rsidRPr="004F1FEA">
        <w:rPr>
          <w:rFonts w:cstheme="minorHAnsi"/>
          <w:color w:val="595959" w:themeColor="text1" w:themeTint="A6"/>
        </w:rPr>
        <w:t xml:space="preserve"> </w:t>
      </w:r>
      <w:r w:rsidRPr="0081746C">
        <w:rPr>
          <w:rFonts w:eastAsia="Times New Roman" w:cstheme="minorHAnsi"/>
          <w:color w:val="595959"/>
          <w:sz w:val="24"/>
        </w:rPr>
        <w:t xml:space="preserve">(see Fig. </w:t>
      </w:r>
      <w:r>
        <w:rPr>
          <w:rFonts w:eastAsia="Times New Roman" w:cstheme="minorHAnsi"/>
          <w:color w:val="595959"/>
          <w:sz w:val="24"/>
        </w:rPr>
        <w:t>1</w:t>
      </w:r>
      <w:r w:rsidRPr="004F1FEA">
        <w:rPr>
          <w:rFonts w:eastAsia="Times New Roman" w:cstheme="minorHAnsi"/>
          <w:color w:val="595959"/>
          <w:sz w:val="24"/>
        </w:rPr>
        <w:t>3</w:t>
      </w:r>
      <w:r w:rsidRPr="0081746C">
        <w:rPr>
          <w:rFonts w:eastAsia="Times New Roman" w:cstheme="minorHAnsi"/>
          <w:color w:val="595959"/>
          <w:sz w:val="24"/>
        </w:rPr>
        <w:t>)</w:t>
      </w:r>
      <w:r w:rsidRPr="00237089">
        <w:rPr>
          <w:rFonts w:cstheme="minorHAnsi"/>
          <w:color w:val="595959" w:themeColor="text1" w:themeTint="A6"/>
        </w:rPr>
        <w:t>.</w:t>
      </w:r>
      <w:r w:rsidRPr="004F1FEA">
        <w:rPr>
          <w:rFonts w:cstheme="minorHAnsi"/>
          <w:color w:val="595959" w:themeColor="text1" w:themeTint="A6"/>
        </w:rPr>
        <w:t xml:space="preserve"> </w:t>
      </w:r>
      <w:proofErr w:type="gramStart"/>
      <w:r w:rsidRPr="004F1FEA">
        <w:rPr>
          <w:rFonts w:cstheme="minorHAnsi"/>
          <w:color w:val="595959" w:themeColor="text1" w:themeTint="A6"/>
        </w:rPr>
        <w:t>and</w:t>
      </w:r>
      <w:proofErr w:type="gramEnd"/>
      <w:r w:rsidRPr="004F1FEA">
        <w:rPr>
          <w:rFonts w:cstheme="minorHAnsi"/>
          <w:color w:val="595959" w:themeColor="text1" w:themeTint="A6"/>
        </w:rPr>
        <w:t xml:space="preserve"> you need to restart the program.</w:t>
      </w:r>
    </w:p>
    <w:p w14:paraId="607B6038" w14:textId="39DD6B92" w:rsidR="00237089" w:rsidRPr="0081746C" w:rsidRDefault="00237089" w:rsidP="00237089">
      <w:pPr>
        <w:spacing w:after="12"/>
        <w:ind w:left="1080" w:right="926"/>
        <w:jc w:val="both"/>
        <w:rPr>
          <w:rFonts w:cstheme="minorHAnsi"/>
          <w:color w:val="595959" w:themeColor="text1" w:themeTint="A6"/>
        </w:rPr>
      </w:pPr>
    </w:p>
    <w:p w14:paraId="766ADB44" w14:textId="77777777" w:rsidR="00237089" w:rsidRPr="00237089" w:rsidRDefault="00237089" w:rsidP="00237089"/>
    <w:p w14:paraId="55731996" w14:textId="3BA9813C" w:rsidR="007E6877" w:rsidRDefault="007E6877" w:rsidP="007E6877"/>
    <w:p w14:paraId="70CFAA4B" w14:textId="1395DB26" w:rsidR="007E6877" w:rsidRDefault="007E6877" w:rsidP="007E6877">
      <w:r w:rsidRPr="007E6877">
        <w:drawing>
          <wp:inline distT="0" distB="0" distL="0" distR="0" wp14:anchorId="29C51477" wp14:editId="08AEE6B6">
            <wp:extent cx="4477375" cy="2534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2534004"/>
                    </a:xfrm>
                    <a:prstGeom prst="rect">
                      <a:avLst/>
                    </a:prstGeom>
                  </pic:spPr>
                </pic:pic>
              </a:graphicData>
            </a:graphic>
          </wp:inline>
        </w:drawing>
      </w:r>
    </w:p>
    <w:p w14:paraId="685DA509" w14:textId="46706553" w:rsidR="00237089" w:rsidRPr="00237089" w:rsidRDefault="00237089" w:rsidP="00237089">
      <w:pPr>
        <w:spacing w:after="113"/>
        <w:ind w:left="2244"/>
        <w:rPr>
          <w:rFonts w:eastAsia="Times New Roman" w:cstheme="minorHAnsi"/>
          <w:i/>
          <w:color w:val="4D4D4D"/>
          <w:sz w:val="26"/>
        </w:rPr>
      </w:pPr>
      <w:r w:rsidRPr="00237089">
        <w:rPr>
          <w:rFonts w:eastAsia="Times New Roman" w:cstheme="minorHAnsi"/>
          <w:i/>
          <w:sz w:val="24"/>
        </w:rPr>
        <w:t xml:space="preserve">Figure </w:t>
      </w:r>
      <w:r w:rsidRPr="00237089">
        <w:rPr>
          <w:rFonts w:eastAsia="Times New Roman" w:cstheme="minorHAnsi"/>
          <w:i/>
          <w:color w:val="595959" w:themeColor="text1" w:themeTint="A6"/>
          <w:sz w:val="24"/>
        </w:rPr>
        <w:t>11</w:t>
      </w:r>
      <w:r w:rsidRPr="00237089">
        <w:rPr>
          <w:rFonts w:eastAsia="Times New Roman" w:cstheme="minorHAnsi"/>
          <w:i/>
          <w:sz w:val="24"/>
        </w:rPr>
        <w:t xml:space="preserve">. </w:t>
      </w:r>
      <w:r w:rsidRPr="00237089">
        <w:rPr>
          <w:rFonts w:eastAsia="Times New Roman" w:cstheme="minorHAnsi"/>
          <w:i/>
          <w:sz w:val="24"/>
        </w:rPr>
        <w:t>Deploy</w:t>
      </w:r>
      <w:r w:rsidRPr="00237089">
        <w:rPr>
          <w:rFonts w:eastAsia="Times New Roman" w:cstheme="minorHAnsi"/>
          <w:i/>
          <w:sz w:val="24"/>
        </w:rPr>
        <w:t xml:space="preserve"> in the Thunderdome menu</w:t>
      </w:r>
      <w:r w:rsidRPr="00237089">
        <w:rPr>
          <w:rFonts w:eastAsia="Times New Roman" w:cstheme="minorHAnsi"/>
          <w:i/>
          <w:color w:val="4D4D4D"/>
          <w:sz w:val="26"/>
        </w:rPr>
        <w:t xml:space="preserve"> </w:t>
      </w:r>
    </w:p>
    <w:p w14:paraId="6BAF5271" w14:textId="111ECEC6" w:rsidR="00237089" w:rsidRPr="009C7C30" w:rsidRDefault="00237089" w:rsidP="00237089">
      <w:pPr>
        <w:spacing w:after="4" w:line="254" w:lineRule="auto"/>
        <w:ind w:left="-5" w:right="926" w:hanging="10"/>
        <w:jc w:val="center"/>
        <w:rPr>
          <w:rFonts w:eastAsia="Times New Roman" w:cstheme="minorHAnsi"/>
          <w:i/>
          <w:color w:val="595959"/>
          <w:sz w:val="24"/>
          <w:szCs w:val="24"/>
        </w:rPr>
      </w:pPr>
    </w:p>
    <w:p w14:paraId="7704ED75" w14:textId="77777777" w:rsidR="00237089" w:rsidRPr="007E6877" w:rsidRDefault="00237089" w:rsidP="007E6877"/>
    <w:p w14:paraId="7CD3BC7D" w14:textId="370F3087" w:rsidR="00D807EC" w:rsidRDefault="00237089" w:rsidP="00237089">
      <w:pPr>
        <w:spacing w:after="4" w:line="254" w:lineRule="auto"/>
        <w:ind w:right="926"/>
        <w:jc w:val="center"/>
        <w:rPr>
          <w:rFonts w:cstheme="minorHAnsi"/>
          <w:b/>
          <w:sz w:val="32"/>
          <w:szCs w:val="32"/>
        </w:rPr>
      </w:pPr>
      <w:r w:rsidRPr="00237089">
        <w:rPr>
          <w:rFonts w:cstheme="minorHAnsi"/>
          <w:b/>
          <w:sz w:val="32"/>
          <w:szCs w:val="32"/>
        </w:rPr>
        <w:drawing>
          <wp:inline distT="0" distB="0" distL="0" distR="0" wp14:anchorId="283042BA" wp14:editId="5E7CADA3">
            <wp:extent cx="2686425" cy="11241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1124107"/>
                    </a:xfrm>
                    <a:prstGeom prst="rect">
                      <a:avLst/>
                    </a:prstGeom>
                  </pic:spPr>
                </pic:pic>
              </a:graphicData>
            </a:graphic>
          </wp:inline>
        </w:drawing>
      </w:r>
    </w:p>
    <w:p w14:paraId="1F9BEE61" w14:textId="70BF9572" w:rsidR="00237089" w:rsidRPr="004F1FEA" w:rsidRDefault="00237089" w:rsidP="00237089">
      <w:pPr>
        <w:spacing w:after="113"/>
        <w:ind w:left="2244"/>
        <w:rPr>
          <w:rFonts w:eastAsia="Times New Roman" w:cstheme="minorHAnsi"/>
          <w:i/>
          <w:color w:val="4D4D4D"/>
          <w:sz w:val="26"/>
          <w:lang w:val="ru-RU"/>
        </w:rPr>
      </w:pPr>
      <w:r w:rsidRPr="00237089">
        <w:rPr>
          <w:rFonts w:eastAsia="Times New Roman" w:cstheme="minorHAnsi"/>
          <w:i/>
          <w:sz w:val="24"/>
        </w:rPr>
        <w:t xml:space="preserve">Figure </w:t>
      </w:r>
      <w:r w:rsidRPr="00237089">
        <w:rPr>
          <w:rFonts w:eastAsia="Times New Roman" w:cstheme="minorHAnsi"/>
          <w:i/>
          <w:color w:val="595959" w:themeColor="text1" w:themeTint="A6"/>
          <w:sz w:val="24"/>
        </w:rPr>
        <w:t>1</w:t>
      </w:r>
      <w:r>
        <w:rPr>
          <w:rFonts w:eastAsia="Times New Roman" w:cstheme="minorHAnsi"/>
          <w:i/>
          <w:color w:val="595959" w:themeColor="text1" w:themeTint="A6"/>
          <w:sz w:val="24"/>
          <w:lang w:val="ru-RU"/>
        </w:rPr>
        <w:t>2</w:t>
      </w:r>
      <w:r w:rsidRPr="00237089">
        <w:rPr>
          <w:rFonts w:eastAsia="Times New Roman" w:cstheme="minorHAnsi"/>
          <w:i/>
          <w:sz w:val="24"/>
        </w:rPr>
        <w:t xml:space="preserve">. </w:t>
      </w:r>
      <w:r>
        <w:rPr>
          <w:rFonts w:eastAsia="Times New Roman" w:cstheme="minorHAnsi"/>
          <w:i/>
          <w:sz w:val="24"/>
        </w:rPr>
        <w:t>Thunderdome Deploy function</w:t>
      </w:r>
    </w:p>
    <w:p w14:paraId="5CC57EBD" w14:textId="320CC84A" w:rsidR="00237089" w:rsidRDefault="004F1FEA" w:rsidP="00237089">
      <w:pPr>
        <w:spacing w:after="4" w:line="254" w:lineRule="auto"/>
        <w:ind w:right="926"/>
        <w:jc w:val="center"/>
        <w:rPr>
          <w:rFonts w:cstheme="minorHAnsi"/>
          <w:b/>
          <w:sz w:val="32"/>
          <w:szCs w:val="32"/>
        </w:rPr>
      </w:pPr>
      <w:r w:rsidRPr="004F1FEA">
        <w:rPr>
          <w:rFonts w:cstheme="minorHAnsi"/>
          <w:b/>
          <w:sz w:val="32"/>
          <w:szCs w:val="32"/>
        </w:rPr>
        <w:lastRenderedPageBreak/>
        <w:drawing>
          <wp:inline distT="0" distB="0" distL="0" distR="0" wp14:anchorId="630AA83A" wp14:editId="2AE4A6EB">
            <wp:extent cx="3953427" cy="147658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1476581"/>
                    </a:xfrm>
                    <a:prstGeom prst="rect">
                      <a:avLst/>
                    </a:prstGeom>
                  </pic:spPr>
                </pic:pic>
              </a:graphicData>
            </a:graphic>
          </wp:inline>
        </w:drawing>
      </w:r>
    </w:p>
    <w:p w14:paraId="11D9EDCB" w14:textId="7E02A4C3" w:rsidR="004F1FEA" w:rsidRPr="002F330F" w:rsidRDefault="004F1FEA" w:rsidP="004F1FEA">
      <w:pPr>
        <w:spacing w:after="94"/>
        <w:ind w:left="10" w:right="937" w:hanging="10"/>
        <w:jc w:val="center"/>
        <w:rPr>
          <w:ins w:id="7" w:author="Yevhenii Sydoruk" w:date="2019-01-25T19:05:00Z"/>
          <w:rFonts w:eastAsia="Times New Roman" w:cstheme="minorHAnsi"/>
          <w:i/>
          <w:color w:val="595959" w:themeColor="text1" w:themeTint="A6"/>
          <w:sz w:val="26"/>
        </w:rPr>
      </w:pPr>
      <w:r w:rsidRPr="002F330F">
        <w:rPr>
          <w:rFonts w:eastAsia="Times New Roman" w:cstheme="minorHAnsi"/>
          <w:i/>
          <w:sz w:val="24"/>
        </w:rPr>
        <w:t>Figure 1</w:t>
      </w:r>
      <w:r w:rsidRPr="002F330F">
        <w:rPr>
          <w:rFonts w:eastAsia="Times New Roman" w:cstheme="minorHAnsi"/>
          <w:i/>
          <w:sz w:val="24"/>
        </w:rPr>
        <w:t>3</w:t>
      </w:r>
      <w:r w:rsidRPr="002F330F">
        <w:rPr>
          <w:rFonts w:eastAsia="Times New Roman" w:cstheme="minorHAnsi"/>
          <w:i/>
          <w:sz w:val="24"/>
        </w:rPr>
        <w:t xml:space="preserve">. </w:t>
      </w:r>
      <w:r w:rsidR="002F330F" w:rsidRPr="002F330F">
        <w:rPr>
          <w:rFonts w:eastAsia="Times New Roman" w:cstheme="minorHAnsi"/>
          <w:i/>
          <w:color w:val="595959" w:themeColor="text1" w:themeTint="A6"/>
          <w:sz w:val="24"/>
        </w:rPr>
        <w:t>A</w:t>
      </w:r>
      <w:r w:rsidRPr="002F330F">
        <w:rPr>
          <w:rFonts w:eastAsia="Times New Roman" w:cstheme="minorHAnsi"/>
          <w:i/>
          <w:color w:val="595959" w:themeColor="text1" w:themeTint="A6"/>
          <w:sz w:val="24"/>
        </w:rPr>
        <w:t xml:space="preserve"> </w:t>
      </w:r>
      <w:r w:rsidR="002F330F" w:rsidRPr="002F330F">
        <w:rPr>
          <w:rFonts w:eastAsia="Times New Roman" w:cstheme="minorHAnsi"/>
          <w:i/>
          <w:sz w:val="24"/>
        </w:rPr>
        <w:t>n</w:t>
      </w:r>
      <w:r w:rsidRPr="002F330F">
        <w:rPr>
          <w:rFonts w:eastAsia="Times New Roman" w:cstheme="minorHAnsi"/>
          <w:i/>
          <w:sz w:val="24"/>
        </w:rPr>
        <w:t>otification dialog with updates instructions</w:t>
      </w:r>
      <w:r w:rsidRPr="002F330F">
        <w:rPr>
          <w:rFonts w:eastAsia="Times New Roman" w:cstheme="minorHAnsi"/>
          <w:i/>
          <w:color w:val="4D4D4D"/>
          <w:sz w:val="26"/>
        </w:rPr>
        <w:t xml:space="preserve"> </w:t>
      </w:r>
    </w:p>
    <w:p w14:paraId="2F6C9D85" w14:textId="77777777" w:rsidR="004F1FEA" w:rsidRPr="00D807EC" w:rsidRDefault="004F1FEA" w:rsidP="00237089">
      <w:pPr>
        <w:spacing w:after="4" w:line="254" w:lineRule="auto"/>
        <w:ind w:right="926"/>
        <w:jc w:val="center"/>
        <w:rPr>
          <w:rFonts w:cstheme="minorHAnsi"/>
          <w:b/>
          <w:sz w:val="32"/>
          <w:szCs w:val="32"/>
        </w:rPr>
      </w:pPr>
      <w:bookmarkStart w:id="8" w:name="_GoBack"/>
      <w:bookmarkEnd w:id="8"/>
    </w:p>
    <w:sectPr w:rsidR="004F1FEA" w:rsidRPr="00D80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839"/>
    <w:multiLevelType w:val="hybridMultilevel"/>
    <w:tmpl w:val="85AC8D56"/>
    <w:lvl w:ilvl="0" w:tplc="0409000F">
      <w:start w:val="1"/>
      <w:numFmt w:val="decimal"/>
      <w:lvlText w:val="%1."/>
      <w:lvlJc w:val="left"/>
      <w:pPr>
        <w:ind w:left="720" w:firstLine="0"/>
      </w:pPr>
      <w:rPr>
        <w:b w:val="0"/>
        <w:i w:val="0"/>
        <w:strike w:val="0"/>
        <w:dstrike w:val="0"/>
        <w:color w:val="595959" w:themeColor="text1" w:themeTint="A6"/>
        <w:sz w:val="24"/>
        <w:szCs w:val="24"/>
        <w:u w:val="none" w:color="000000"/>
        <w:effect w:val="none"/>
        <w:bdr w:val="none" w:sz="0" w:space="0" w:color="auto" w:frame="1"/>
        <w:vertAlign w:val="baseline"/>
      </w:rPr>
    </w:lvl>
    <w:lvl w:ilvl="1" w:tplc="70EA61A6">
      <w:start w:val="1"/>
      <w:numFmt w:val="lowerLetter"/>
      <w:lvlText w:val="%2"/>
      <w:lvlJc w:val="left"/>
      <w:pPr>
        <w:ind w:left="144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2" w:tplc="748A5298">
      <w:start w:val="1"/>
      <w:numFmt w:val="lowerRoman"/>
      <w:lvlText w:val="%3"/>
      <w:lvlJc w:val="left"/>
      <w:pPr>
        <w:ind w:left="216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3" w:tplc="1D280354">
      <w:start w:val="1"/>
      <w:numFmt w:val="decimal"/>
      <w:lvlText w:val="%4"/>
      <w:lvlJc w:val="left"/>
      <w:pPr>
        <w:ind w:left="288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4" w:tplc="0308972A">
      <w:start w:val="1"/>
      <w:numFmt w:val="lowerLetter"/>
      <w:lvlText w:val="%5"/>
      <w:lvlJc w:val="left"/>
      <w:pPr>
        <w:ind w:left="360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5" w:tplc="CEA4EED2">
      <w:start w:val="1"/>
      <w:numFmt w:val="lowerRoman"/>
      <w:lvlText w:val="%6"/>
      <w:lvlJc w:val="left"/>
      <w:pPr>
        <w:ind w:left="432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6" w:tplc="AA86474E">
      <w:start w:val="1"/>
      <w:numFmt w:val="decimal"/>
      <w:lvlText w:val="%7"/>
      <w:lvlJc w:val="left"/>
      <w:pPr>
        <w:ind w:left="504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7" w:tplc="EF705AE4">
      <w:start w:val="1"/>
      <w:numFmt w:val="lowerLetter"/>
      <w:lvlText w:val="%8"/>
      <w:lvlJc w:val="left"/>
      <w:pPr>
        <w:ind w:left="576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8" w:tplc="452ACB38">
      <w:start w:val="1"/>
      <w:numFmt w:val="lowerRoman"/>
      <w:lvlText w:val="%9"/>
      <w:lvlJc w:val="left"/>
      <w:pPr>
        <w:ind w:left="648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abstractNum>
  <w:abstractNum w:abstractNumId="1" w15:restartNumberingAfterBreak="0">
    <w:nsid w:val="33DF2134"/>
    <w:multiLevelType w:val="hybridMultilevel"/>
    <w:tmpl w:val="19C886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824844"/>
    <w:multiLevelType w:val="hybridMultilevel"/>
    <w:tmpl w:val="55C27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7B7FB8"/>
    <w:multiLevelType w:val="hybridMultilevel"/>
    <w:tmpl w:val="2F5E6F9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601A8"/>
    <w:multiLevelType w:val="hybridMultilevel"/>
    <w:tmpl w:val="3D52D316"/>
    <w:lvl w:ilvl="0" w:tplc="983A8994">
      <w:start w:val="1"/>
      <w:numFmt w:val="decimal"/>
      <w:lvlText w:val="%1."/>
      <w:lvlJc w:val="left"/>
      <w:pPr>
        <w:ind w:left="720" w:firstLine="0"/>
      </w:pPr>
      <w:rPr>
        <w:rFonts w:ascii="Times New Roman" w:eastAsia="Times New Roman" w:hAnsi="Times New Roman" w:cs="Times New Roman"/>
        <w:b w:val="0"/>
        <w:i w:val="0"/>
        <w:strike w:val="0"/>
        <w:dstrike w:val="0"/>
        <w:color w:val="595959" w:themeColor="text1" w:themeTint="A6"/>
        <w:sz w:val="24"/>
        <w:szCs w:val="24"/>
        <w:u w:val="none" w:color="000000"/>
        <w:effect w:val="none"/>
        <w:bdr w:val="none" w:sz="0" w:space="0" w:color="auto" w:frame="1"/>
        <w:vertAlign w:val="baseline"/>
      </w:rPr>
    </w:lvl>
    <w:lvl w:ilvl="1" w:tplc="70EA61A6">
      <w:start w:val="1"/>
      <w:numFmt w:val="lowerLetter"/>
      <w:lvlText w:val="%2"/>
      <w:lvlJc w:val="left"/>
      <w:pPr>
        <w:ind w:left="144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2" w:tplc="748A5298">
      <w:start w:val="1"/>
      <w:numFmt w:val="lowerRoman"/>
      <w:lvlText w:val="%3"/>
      <w:lvlJc w:val="left"/>
      <w:pPr>
        <w:ind w:left="216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3" w:tplc="1D280354">
      <w:start w:val="1"/>
      <w:numFmt w:val="decimal"/>
      <w:lvlText w:val="%4"/>
      <w:lvlJc w:val="left"/>
      <w:pPr>
        <w:ind w:left="288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4" w:tplc="0308972A">
      <w:start w:val="1"/>
      <w:numFmt w:val="lowerLetter"/>
      <w:lvlText w:val="%5"/>
      <w:lvlJc w:val="left"/>
      <w:pPr>
        <w:ind w:left="360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5" w:tplc="CEA4EED2">
      <w:start w:val="1"/>
      <w:numFmt w:val="lowerRoman"/>
      <w:lvlText w:val="%6"/>
      <w:lvlJc w:val="left"/>
      <w:pPr>
        <w:ind w:left="432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6" w:tplc="AA86474E">
      <w:start w:val="1"/>
      <w:numFmt w:val="decimal"/>
      <w:lvlText w:val="%7"/>
      <w:lvlJc w:val="left"/>
      <w:pPr>
        <w:ind w:left="504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7" w:tplc="EF705AE4">
      <w:start w:val="1"/>
      <w:numFmt w:val="lowerLetter"/>
      <w:lvlText w:val="%8"/>
      <w:lvlJc w:val="left"/>
      <w:pPr>
        <w:ind w:left="576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lvl w:ilvl="8" w:tplc="452ACB38">
      <w:start w:val="1"/>
      <w:numFmt w:val="lowerRoman"/>
      <w:lvlText w:val="%9"/>
      <w:lvlJc w:val="left"/>
      <w:pPr>
        <w:ind w:left="6480" w:firstLine="0"/>
      </w:pPr>
      <w:rPr>
        <w:rFonts w:ascii="Times New Roman" w:eastAsia="Times New Roman" w:hAnsi="Times New Roman" w:cs="Times New Roman"/>
        <w:b w:val="0"/>
        <w:i w:val="0"/>
        <w:strike w:val="0"/>
        <w:dstrike w:val="0"/>
        <w:color w:val="595959"/>
        <w:sz w:val="24"/>
        <w:szCs w:val="24"/>
        <w:u w:val="none" w:color="000000"/>
        <w:effect w:val="none"/>
        <w:bdr w:val="none" w:sz="0" w:space="0" w:color="auto" w:frame="1"/>
        <w:vertAlign w:val="baseline"/>
      </w:rPr>
    </w:lvl>
  </w:abstractNum>
  <w:abstractNum w:abstractNumId="5" w15:restartNumberingAfterBreak="0">
    <w:nsid w:val="62E23CCD"/>
    <w:multiLevelType w:val="hybridMultilevel"/>
    <w:tmpl w:val="A622F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talii Sukhomlyn">
    <w15:presenceInfo w15:providerId="AD" w15:userId="S::vsukhomlyn@amcbridge.com::984bd84f-c248-43b3-b9d8-ae54a7892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0D"/>
    <w:rsid w:val="00006BE3"/>
    <w:rsid w:val="000519C4"/>
    <w:rsid w:val="001035F7"/>
    <w:rsid w:val="00193DDE"/>
    <w:rsid w:val="001F5AC0"/>
    <w:rsid w:val="00237089"/>
    <w:rsid w:val="0028132E"/>
    <w:rsid w:val="002F330F"/>
    <w:rsid w:val="004F1FEA"/>
    <w:rsid w:val="004F6E23"/>
    <w:rsid w:val="00541B9B"/>
    <w:rsid w:val="00545495"/>
    <w:rsid w:val="00577C0D"/>
    <w:rsid w:val="005F6513"/>
    <w:rsid w:val="006111C1"/>
    <w:rsid w:val="00653273"/>
    <w:rsid w:val="006C0C39"/>
    <w:rsid w:val="007160CA"/>
    <w:rsid w:val="00764B36"/>
    <w:rsid w:val="007E1654"/>
    <w:rsid w:val="007E6877"/>
    <w:rsid w:val="0081746C"/>
    <w:rsid w:val="00826029"/>
    <w:rsid w:val="008312B3"/>
    <w:rsid w:val="00843F96"/>
    <w:rsid w:val="008449BC"/>
    <w:rsid w:val="00886D30"/>
    <w:rsid w:val="00892473"/>
    <w:rsid w:val="008E6251"/>
    <w:rsid w:val="0091034D"/>
    <w:rsid w:val="0092343D"/>
    <w:rsid w:val="009C7C30"/>
    <w:rsid w:val="00CA1D78"/>
    <w:rsid w:val="00D3138B"/>
    <w:rsid w:val="00D807EC"/>
    <w:rsid w:val="00DA3639"/>
    <w:rsid w:val="00F15BA6"/>
    <w:rsid w:val="00FD4712"/>
    <w:rsid w:val="00F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B0D8"/>
  <w15:chartTrackingRefBased/>
  <w15:docId w15:val="{24026368-4BE9-4572-8096-731C5F52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8312B3"/>
    <w:pPr>
      <w:keepNext/>
      <w:keepLines/>
      <w:spacing w:after="0" w:line="256" w:lineRule="auto"/>
      <w:ind w:left="10" w:hanging="10"/>
      <w:outlineLvl w:val="1"/>
    </w:pPr>
    <w:rPr>
      <w:rFonts w:ascii="Times New Roman" w:eastAsia="Times New Roman" w:hAnsi="Times New Roman" w:cs="Times New Roman"/>
      <w:color w:val="59595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B36"/>
    <w:rPr>
      <w:rFonts w:ascii="Segoe UI" w:hAnsi="Segoe UI" w:cs="Segoe UI"/>
      <w:sz w:val="18"/>
      <w:szCs w:val="18"/>
    </w:rPr>
  </w:style>
  <w:style w:type="character" w:customStyle="1" w:styleId="Heading2Char">
    <w:name w:val="Heading 2 Char"/>
    <w:basedOn w:val="DefaultParagraphFont"/>
    <w:link w:val="Heading2"/>
    <w:uiPriority w:val="9"/>
    <w:semiHidden/>
    <w:rsid w:val="008312B3"/>
    <w:rPr>
      <w:rFonts w:ascii="Times New Roman" w:eastAsia="Times New Roman" w:hAnsi="Times New Roman" w:cs="Times New Roman"/>
      <w:color w:val="595959"/>
      <w:sz w:val="32"/>
    </w:rPr>
  </w:style>
  <w:style w:type="paragraph" w:styleId="ListParagraph">
    <w:name w:val="List Paragraph"/>
    <w:basedOn w:val="Normal"/>
    <w:uiPriority w:val="34"/>
    <w:qFormat/>
    <w:rsid w:val="007E1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50035">
      <w:bodyDiv w:val="1"/>
      <w:marLeft w:val="0"/>
      <w:marRight w:val="0"/>
      <w:marTop w:val="0"/>
      <w:marBottom w:val="0"/>
      <w:divBdr>
        <w:top w:val="none" w:sz="0" w:space="0" w:color="auto"/>
        <w:left w:val="none" w:sz="0" w:space="0" w:color="auto"/>
        <w:bottom w:val="none" w:sz="0" w:space="0" w:color="auto"/>
        <w:right w:val="none" w:sz="0" w:space="0" w:color="auto"/>
      </w:divBdr>
    </w:div>
    <w:div w:id="371001609">
      <w:bodyDiv w:val="1"/>
      <w:marLeft w:val="0"/>
      <w:marRight w:val="0"/>
      <w:marTop w:val="0"/>
      <w:marBottom w:val="0"/>
      <w:divBdr>
        <w:top w:val="none" w:sz="0" w:space="0" w:color="auto"/>
        <w:left w:val="none" w:sz="0" w:space="0" w:color="auto"/>
        <w:bottom w:val="none" w:sz="0" w:space="0" w:color="auto"/>
        <w:right w:val="none" w:sz="0" w:space="0" w:color="auto"/>
      </w:divBdr>
    </w:div>
    <w:div w:id="395055251">
      <w:bodyDiv w:val="1"/>
      <w:marLeft w:val="0"/>
      <w:marRight w:val="0"/>
      <w:marTop w:val="0"/>
      <w:marBottom w:val="0"/>
      <w:divBdr>
        <w:top w:val="none" w:sz="0" w:space="0" w:color="auto"/>
        <w:left w:val="none" w:sz="0" w:space="0" w:color="auto"/>
        <w:bottom w:val="none" w:sz="0" w:space="0" w:color="auto"/>
        <w:right w:val="none" w:sz="0" w:space="0" w:color="auto"/>
      </w:divBdr>
    </w:div>
    <w:div w:id="511727501">
      <w:bodyDiv w:val="1"/>
      <w:marLeft w:val="0"/>
      <w:marRight w:val="0"/>
      <w:marTop w:val="0"/>
      <w:marBottom w:val="0"/>
      <w:divBdr>
        <w:top w:val="none" w:sz="0" w:space="0" w:color="auto"/>
        <w:left w:val="none" w:sz="0" w:space="0" w:color="auto"/>
        <w:bottom w:val="none" w:sz="0" w:space="0" w:color="auto"/>
        <w:right w:val="none" w:sz="0" w:space="0" w:color="auto"/>
      </w:divBdr>
    </w:div>
    <w:div w:id="619264244">
      <w:bodyDiv w:val="1"/>
      <w:marLeft w:val="0"/>
      <w:marRight w:val="0"/>
      <w:marTop w:val="0"/>
      <w:marBottom w:val="0"/>
      <w:divBdr>
        <w:top w:val="none" w:sz="0" w:space="0" w:color="auto"/>
        <w:left w:val="none" w:sz="0" w:space="0" w:color="auto"/>
        <w:bottom w:val="none" w:sz="0" w:space="0" w:color="auto"/>
        <w:right w:val="none" w:sz="0" w:space="0" w:color="auto"/>
      </w:divBdr>
    </w:div>
    <w:div w:id="939024688">
      <w:bodyDiv w:val="1"/>
      <w:marLeft w:val="0"/>
      <w:marRight w:val="0"/>
      <w:marTop w:val="0"/>
      <w:marBottom w:val="0"/>
      <w:divBdr>
        <w:top w:val="none" w:sz="0" w:space="0" w:color="auto"/>
        <w:left w:val="none" w:sz="0" w:space="0" w:color="auto"/>
        <w:bottom w:val="none" w:sz="0" w:space="0" w:color="auto"/>
        <w:right w:val="none" w:sz="0" w:space="0" w:color="auto"/>
      </w:divBdr>
    </w:div>
    <w:div w:id="948391032">
      <w:bodyDiv w:val="1"/>
      <w:marLeft w:val="0"/>
      <w:marRight w:val="0"/>
      <w:marTop w:val="0"/>
      <w:marBottom w:val="0"/>
      <w:divBdr>
        <w:top w:val="none" w:sz="0" w:space="0" w:color="auto"/>
        <w:left w:val="none" w:sz="0" w:space="0" w:color="auto"/>
        <w:bottom w:val="none" w:sz="0" w:space="0" w:color="auto"/>
        <w:right w:val="none" w:sz="0" w:space="0" w:color="auto"/>
      </w:divBdr>
    </w:div>
    <w:div w:id="1071662118">
      <w:bodyDiv w:val="1"/>
      <w:marLeft w:val="0"/>
      <w:marRight w:val="0"/>
      <w:marTop w:val="0"/>
      <w:marBottom w:val="0"/>
      <w:divBdr>
        <w:top w:val="none" w:sz="0" w:space="0" w:color="auto"/>
        <w:left w:val="none" w:sz="0" w:space="0" w:color="auto"/>
        <w:bottom w:val="none" w:sz="0" w:space="0" w:color="auto"/>
        <w:right w:val="none" w:sz="0" w:space="0" w:color="auto"/>
      </w:divBdr>
    </w:div>
    <w:div w:id="1090664617">
      <w:bodyDiv w:val="1"/>
      <w:marLeft w:val="0"/>
      <w:marRight w:val="0"/>
      <w:marTop w:val="0"/>
      <w:marBottom w:val="0"/>
      <w:divBdr>
        <w:top w:val="none" w:sz="0" w:space="0" w:color="auto"/>
        <w:left w:val="none" w:sz="0" w:space="0" w:color="auto"/>
        <w:bottom w:val="none" w:sz="0" w:space="0" w:color="auto"/>
        <w:right w:val="none" w:sz="0" w:space="0" w:color="auto"/>
      </w:divBdr>
    </w:div>
    <w:div w:id="1265069285">
      <w:bodyDiv w:val="1"/>
      <w:marLeft w:val="0"/>
      <w:marRight w:val="0"/>
      <w:marTop w:val="0"/>
      <w:marBottom w:val="0"/>
      <w:divBdr>
        <w:top w:val="none" w:sz="0" w:space="0" w:color="auto"/>
        <w:left w:val="none" w:sz="0" w:space="0" w:color="auto"/>
        <w:bottom w:val="none" w:sz="0" w:space="0" w:color="auto"/>
        <w:right w:val="none" w:sz="0" w:space="0" w:color="auto"/>
      </w:divBdr>
    </w:div>
    <w:div w:id="1412115396">
      <w:bodyDiv w:val="1"/>
      <w:marLeft w:val="0"/>
      <w:marRight w:val="0"/>
      <w:marTop w:val="0"/>
      <w:marBottom w:val="0"/>
      <w:divBdr>
        <w:top w:val="none" w:sz="0" w:space="0" w:color="auto"/>
        <w:left w:val="none" w:sz="0" w:space="0" w:color="auto"/>
        <w:bottom w:val="none" w:sz="0" w:space="0" w:color="auto"/>
        <w:right w:val="none" w:sz="0" w:space="0" w:color="auto"/>
      </w:divBdr>
    </w:div>
    <w:div w:id="1586114390">
      <w:bodyDiv w:val="1"/>
      <w:marLeft w:val="0"/>
      <w:marRight w:val="0"/>
      <w:marTop w:val="0"/>
      <w:marBottom w:val="0"/>
      <w:divBdr>
        <w:top w:val="none" w:sz="0" w:space="0" w:color="auto"/>
        <w:left w:val="none" w:sz="0" w:space="0" w:color="auto"/>
        <w:bottom w:val="none" w:sz="0" w:space="0" w:color="auto"/>
        <w:right w:val="none" w:sz="0" w:space="0" w:color="auto"/>
      </w:divBdr>
    </w:div>
    <w:div w:id="1795176755">
      <w:bodyDiv w:val="1"/>
      <w:marLeft w:val="0"/>
      <w:marRight w:val="0"/>
      <w:marTop w:val="0"/>
      <w:marBottom w:val="0"/>
      <w:divBdr>
        <w:top w:val="none" w:sz="0" w:space="0" w:color="auto"/>
        <w:left w:val="none" w:sz="0" w:space="0" w:color="auto"/>
        <w:bottom w:val="none" w:sz="0" w:space="0" w:color="auto"/>
        <w:right w:val="none" w:sz="0" w:space="0" w:color="auto"/>
      </w:divBdr>
    </w:div>
    <w:div w:id="2003003334">
      <w:bodyDiv w:val="1"/>
      <w:marLeft w:val="0"/>
      <w:marRight w:val="0"/>
      <w:marTop w:val="0"/>
      <w:marBottom w:val="0"/>
      <w:divBdr>
        <w:top w:val="none" w:sz="0" w:space="0" w:color="auto"/>
        <w:left w:val="none" w:sz="0" w:space="0" w:color="auto"/>
        <w:bottom w:val="none" w:sz="0" w:space="0" w:color="auto"/>
        <w:right w:val="none" w:sz="0" w:space="0" w:color="auto"/>
      </w:divBdr>
    </w:div>
    <w:div w:id="20196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BF928-6813-4A2F-97AE-A9A007CD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Sukhomlyn</dc:creator>
  <cp:keywords/>
  <dc:description/>
  <cp:lastModifiedBy>Vitalii Sukhomlyn</cp:lastModifiedBy>
  <cp:revision>22</cp:revision>
  <dcterms:created xsi:type="dcterms:W3CDTF">2019-07-28T08:42:00Z</dcterms:created>
  <dcterms:modified xsi:type="dcterms:W3CDTF">2019-07-28T11:57:00Z</dcterms:modified>
</cp:coreProperties>
</file>